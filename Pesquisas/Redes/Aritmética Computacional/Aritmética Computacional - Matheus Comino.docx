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14164716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74F114" w14:textId="6F8ACF5A" w:rsidR="00AC39F0" w:rsidRDefault="00AC39F0">
          <w:pPr>
            <w:pStyle w:val="CabealhodoSumrio"/>
            <w:rPr>
              <w:b/>
              <w:color w:val="auto"/>
            </w:rPr>
          </w:pPr>
          <w:r w:rsidRPr="00AC39F0">
            <w:rPr>
              <w:b/>
              <w:color w:val="auto"/>
            </w:rPr>
            <w:t>Sumário</w:t>
          </w:r>
        </w:p>
        <w:p w14:paraId="3B41A8C8" w14:textId="77777777" w:rsidR="00AC39F0" w:rsidRPr="00AC39F0" w:rsidRDefault="00AC39F0" w:rsidP="00AC39F0">
          <w:pPr>
            <w:rPr>
              <w:lang w:eastAsia="pt-BR"/>
            </w:rPr>
          </w:pPr>
        </w:p>
        <w:p w14:paraId="41D7BBF9" w14:textId="500CFA92" w:rsidR="00AC39F0" w:rsidRDefault="00AC39F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71749" w:history="1">
            <w:r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informática básica – sistemas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1CBF" w14:textId="34E13786" w:rsidR="00AC39F0" w:rsidRDefault="0071058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0" w:history="1"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As 10 conversões numéricas mais utilizadas na computação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_Toc102371750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3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6B828454" w14:textId="2A4262DD" w:rsidR="00AC39F0" w:rsidRDefault="0071058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1" w:history="1"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SIMBOLOGIA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_Toc102371751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3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091B8C85" w14:textId="1AEB545D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2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1ª CONVERSÃO NUMÉRICA: DECIMAL PARA BINÁRIO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_Toc102371752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5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00EA837E" w14:textId="72D071BE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3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2ª CONVERSÃO NUMÉRICA: DECIMAL PARA OCTAL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_Toc102371753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6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3FC31C97" w14:textId="78A5573A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4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3ª CONVERSÃO NUMÉRICA: DECIMAL PARA HEXADECIMAL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_Toc102371754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6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3B2C9FF4" w14:textId="5C14A4BA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5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4ª CONVERSÃO NUMÉRICA: BINÁRIO PARA DECIMAL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_Toc102371755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7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3A012371" w14:textId="6C9D64AC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6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5ª CONVERSÃO NUMÉRICA: OCTAL PARA DECIMAL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_Toc102371756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7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58B96AAF" w14:textId="4DE67C41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7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6ª CONVERSÃO NUMÉRICA: HEXADECIMAL PARA DECIMAL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_Toc102371757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8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5C3EA419" w14:textId="27990446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8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7ª CONVERSÃO NUMÉRICA: BINÁRIO PARA OCTAL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_Toc102371758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8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6A2A3BD4" w14:textId="7471694A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59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8ª CONVERSÃO NUMÉRICA: BINÁRIO PARA HEXADECIMAL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_Toc102371759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9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714631AB" w14:textId="00A35998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60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9ª CONVERSÃO NUMÉRICA: OCTAL PARA BINÁRIO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_Toc102371760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9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2CEC5E6A" w14:textId="3AA116E6" w:rsidR="00AC39F0" w:rsidRDefault="00710585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61" w:history="1">
            <w:r w:rsidR="00AC39F0" w:rsidRPr="00002368">
              <w:rPr>
                <w:rStyle w:val="Hyperlink"/>
                <w:rFonts w:ascii="Wingdings" w:hAnsi="Wingdings" w:cstheme="minorHAnsi"/>
                <w:bCs/>
                <w:caps/>
                <w:noProof/>
              </w:rPr>
              <w:t></w:t>
            </w:r>
            <w:r w:rsidR="00AC39F0">
              <w:rPr>
                <w:rFonts w:eastAsiaTheme="minorEastAsia"/>
                <w:noProof/>
                <w:lang w:eastAsia="pt-BR"/>
              </w:rPr>
              <w:tab/>
            </w:r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10ª CONVERSÃO NUMÉRICA: HEXADECIMAL PARA BINÁRIO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_Toc102371761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9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02EED490" w14:textId="60821D78" w:rsidR="00AC39F0" w:rsidRDefault="0071058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02371762" w:history="1">
            <w:r w:rsidR="00AC39F0" w:rsidRPr="00002368">
              <w:rPr>
                <w:rStyle w:val="Hyperlink"/>
                <w:rFonts w:cstheme="minorHAnsi"/>
                <w:b/>
                <w:bCs/>
                <w:caps/>
                <w:noProof/>
              </w:rPr>
              <w:t>EXERCITAR</w:t>
            </w:r>
            <w:r w:rsidR="00AC39F0">
              <w:rPr>
                <w:noProof/>
                <w:webHidden/>
              </w:rPr>
              <w:tab/>
            </w:r>
            <w:r w:rsidR="00AC39F0">
              <w:rPr>
                <w:noProof/>
                <w:webHidden/>
              </w:rPr>
              <w:fldChar w:fldCharType="begin"/>
            </w:r>
            <w:r w:rsidR="00AC39F0">
              <w:rPr>
                <w:noProof/>
                <w:webHidden/>
              </w:rPr>
              <w:instrText xml:space="preserve"> PAGEREF _Toc102371762 \h </w:instrText>
            </w:r>
            <w:r w:rsidR="00AC39F0">
              <w:rPr>
                <w:noProof/>
                <w:webHidden/>
              </w:rPr>
            </w:r>
            <w:r w:rsidR="00AC39F0">
              <w:rPr>
                <w:noProof/>
                <w:webHidden/>
              </w:rPr>
              <w:fldChar w:fldCharType="separate"/>
            </w:r>
            <w:r w:rsidR="00225317">
              <w:rPr>
                <w:noProof/>
                <w:webHidden/>
              </w:rPr>
              <w:t>10</w:t>
            </w:r>
            <w:r w:rsidR="00AC39F0">
              <w:rPr>
                <w:noProof/>
                <w:webHidden/>
              </w:rPr>
              <w:fldChar w:fldCharType="end"/>
            </w:r>
          </w:hyperlink>
        </w:p>
        <w:p w14:paraId="735186EC" w14:textId="7D5A4182" w:rsidR="00AC39F0" w:rsidRDefault="00AC39F0">
          <w:r>
            <w:rPr>
              <w:b/>
              <w:bCs/>
            </w:rPr>
            <w:fldChar w:fldCharType="end"/>
          </w:r>
        </w:p>
      </w:sdtContent>
    </w:sdt>
    <w:p w14:paraId="00E8B503" w14:textId="77777777" w:rsidR="00AC39F0" w:rsidRDefault="00AC39F0">
      <w:pPr>
        <w:rPr>
          <w:rFonts w:eastAsiaTheme="majorEastAsia" w:cstheme="minorHAnsi"/>
          <w:b/>
          <w:bCs/>
          <w:caps/>
          <w:sz w:val="38"/>
          <w:szCs w:val="38"/>
        </w:rPr>
      </w:pPr>
      <w:r>
        <w:rPr>
          <w:rFonts w:cstheme="minorHAnsi"/>
          <w:b/>
          <w:bCs/>
          <w:caps/>
          <w:sz w:val="38"/>
          <w:szCs w:val="38"/>
        </w:rPr>
        <w:br w:type="page"/>
      </w:r>
    </w:p>
    <w:p w14:paraId="6984AC45" w14:textId="4411FB76" w:rsidR="0021047D" w:rsidRPr="00CA1783" w:rsidRDefault="0021047D" w:rsidP="009A7AE9">
      <w:pPr>
        <w:pStyle w:val="Ttulo2"/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0" w:name="_Toc102371749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lastRenderedPageBreak/>
        <w:t>informática básica</w:t>
      </w:r>
      <w:r w:rsidR="00212B23"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 xml:space="preserve"> – sistemas numéricos</w:t>
      </w:r>
      <w:bookmarkEnd w:id="0"/>
    </w:p>
    <w:p w14:paraId="5432673E" w14:textId="3B7815CC" w:rsidR="0021047D" w:rsidRPr="00EE50B3" w:rsidRDefault="0021047D" w:rsidP="00212B23">
      <w:pPr>
        <w:pStyle w:val="SemEspaamento"/>
        <w:rPr>
          <w:rFonts w:cstheme="minorHAnsi"/>
          <w:sz w:val="28"/>
          <w:szCs w:val="28"/>
        </w:rPr>
      </w:pPr>
    </w:p>
    <w:p w14:paraId="08E8F4FA" w14:textId="5B8E0618" w:rsidR="00AB79D3" w:rsidRDefault="00AB79D3" w:rsidP="00F748E2">
      <w:pPr>
        <w:pStyle w:val="SemEspaamento"/>
        <w:jc w:val="both"/>
        <w:rPr>
          <w:rFonts w:cstheme="minorHAnsi"/>
          <w:sz w:val="28"/>
          <w:szCs w:val="28"/>
        </w:rPr>
      </w:pPr>
      <w:r w:rsidRPr="00EE50B3">
        <w:rPr>
          <w:rFonts w:cstheme="minorHAnsi"/>
          <w:sz w:val="28"/>
          <w:szCs w:val="28"/>
        </w:rPr>
        <w:t xml:space="preserve">Vamos começar assistindo a alguns vídeos curtos e extremamente bem elaborados, que explicam de forma </w:t>
      </w:r>
      <w:r w:rsidR="00EE50B3" w:rsidRPr="00EE50B3">
        <w:rPr>
          <w:rFonts w:cstheme="minorHAnsi"/>
          <w:sz w:val="28"/>
          <w:szCs w:val="28"/>
        </w:rPr>
        <w:t>bem superficial os Sistemas Numéricos Computacionais, introduzindo o tem Aritmética Computacional.</w:t>
      </w:r>
      <w:r w:rsidR="00EE50B3">
        <w:rPr>
          <w:rFonts w:cstheme="minorHAnsi"/>
          <w:sz w:val="28"/>
          <w:szCs w:val="28"/>
        </w:rPr>
        <w:t xml:space="preserve"> Vamos nos atentar </w:t>
      </w:r>
      <w:r w:rsidR="0060374F">
        <w:rPr>
          <w:rFonts w:cstheme="minorHAnsi"/>
          <w:sz w:val="28"/>
          <w:szCs w:val="28"/>
        </w:rPr>
        <w:t>aos símbolos e representações numéricas de cada sistema: BINÁRIO, OCTAL, DECIMAL e HEXADECIMAL, com o objetivo de compreender d</w:t>
      </w:r>
      <w:r w:rsidR="00F748E2">
        <w:rPr>
          <w:rFonts w:cstheme="minorHAnsi"/>
          <w:sz w:val="28"/>
          <w:szCs w:val="28"/>
        </w:rPr>
        <w:t>e</w:t>
      </w:r>
      <w:r w:rsidR="0060374F">
        <w:rPr>
          <w:rFonts w:cstheme="minorHAnsi"/>
          <w:sz w:val="28"/>
          <w:szCs w:val="28"/>
        </w:rPr>
        <w:t xml:space="preserve"> forma básica e introdutória o que é </w:t>
      </w:r>
      <w:r w:rsidR="00F748E2">
        <w:rPr>
          <w:rFonts w:cstheme="minorHAnsi"/>
          <w:sz w:val="28"/>
          <w:szCs w:val="28"/>
        </w:rPr>
        <w:t>cada um e como “converter” os valores entre suas bases.</w:t>
      </w:r>
    </w:p>
    <w:p w14:paraId="62DA9838" w14:textId="728CA50D" w:rsidR="00F748E2" w:rsidRDefault="00F748E2" w:rsidP="00F748E2">
      <w:pPr>
        <w:pStyle w:val="SemEspaamento"/>
        <w:jc w:val="both"/>
        <w:rPr>
          <w:rFonts w:cstheme="minorHAnsi"/>
          <w:sz w:val="28"/>
          <w:szCs w:val="28"/>
        </w:rPr>
      </w:pPr>
    </w:p>
    <w:p w14:paraId="18A4D7DD" w14:textId="557499B2" w:rsidR="00F748E2" w:rsidRDefault="00F748E2" w:rsidP="00F748E2">
      <w:pPr>
        <w:pStyle w:val="SemEspaamen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tema não se restringe ou se limita às informações que serão apresentadas nestas aulas, porém, </w:t>
      </w:r>
      <w:r w:rsidR="003E11B0">
        <w:rPr>
          <w:rFonts w:cstheme="minorHAnsi"/>
          <w:sz w:val="28"/>
          <w:szCs w:val="28"/>
        </w:rPr>
        <w:t xml:space="preserve">limitaremos o aprofundamento àquilo que será necessário para a compreensão básica dos tópicos sobre </w:t>
      </w:r>
      <w:r w:rsidR="00F0069B">
        <w:rPr>
          <w:rFonts w:cstheme="minorHAnsi"/>
          <w:sz w:val="28"/>
          <w:szCs w:val="28"/>
        </w:rPr>
        <w:t>“Endereço IP”, IPv4, IPv6, “DNS”, “DHCP”, entre outros que serão abordados nas aulas sobre Sistemas Operacionais, Hardwares e Redes de Computadores.</w:t>
      </w:r>
    </w:p>
    <w:p w14:paraId="7D5BE68E" w14:textId="77777777" w:rsidR="00DE2045" w:rsidRDefault="00DE2045" w:rsidP="00F748E2">
      <w:pPr>
        <w:pStyle w:val="SemEspaamento"/>
        <w:jc w:val="both"/>
        <w:rPr>
          <w:rFonts w:cstheme="minorHAnsi"/>
          <w:sz w:val="28"/>
          <w:szCs w:val="28"/>
        </w:rPr>
      </w:pPr>
    </w:p>
    <w:p w14:paraId="7760C631" w14:textId="2734420E" w:rsidR="00F0069B" w:rsidRDefault="00DE2045" w:rsidP="00F748E2">
      <w:pPr>
        <w:pStyle w:val="SemEspaamen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Recomendo que os vídeos sejam assistidos </w:t>
      </w:r>
      <w:r w:rsidR="00C57C5B">
        <w:rPr>
          <w:rFonts w:cstheme="minorHAnsi"/>
          <w:sz w:val="28"/>
          <w:szCs w:val="28"/>
        </w:rPr>
        <w:t>com calma e em silêncio, na sequência apresentada. Após ter assistido todos, se julgar necessário, poderá assisti-los novamente</w:t>
      </w:r>
      <w:r>
        <w:rPr>
          <w:rFonts w:cstheme="minorHAnsi"/>
          <w:sz w:val="28"/>
          <w:szCs w:val="28"/>
        </w:rPr>
        <w:t xml:space="preserve"> </w:t>
      </w:r>
      <w:r w:rsidR="00C57C5B">
        <w:rPr>
          <w:rFonts w:cstheme="minorHAnsi"/>
          <w:sz w:val="28"/>
          <w:szCs w:val="28"/>
        </w:rPr>
        <w:t>antes de iniciar a leitura dos próximos tópicos deste documento e antes da realização dos exercícios que serão exigidos como resultado do processo de aprendizagem.</w:t>
      </w:r>
    </w:p>
    <w:p w14:paraId="60A90181" w14:textId="77777777" w:rsidR="00C57C5B" w:rsidRDefault="00C57C5B" w:rsidP="00C57C5B">
      <w:pPr>
        <w:pStyle w:val="SemEspaamento"/>
        <w:jc w:val="both"/>
        <w:rPr>
          <w:rFonts w:cstheme="minorHAnsi"/>
          <w:sz w:val="28"/>
          <w:szCs w:val="28"/>
        </w:rPr>
      </w:pPr>
    </w:p>
    <w:p w14:paraId="4EAB9644" w14:textId="6482BEDC" w:rsidR="00C57C5B" w:rsidRDefault="00C57C5B" w:rsidP="00C57C5B">
      <w:pPr>
        <w:pStyle w:val="SemEspaamen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Coloque seus fones de ouvidos e aproveite o tempo para se aprofundar no conhecimento que lhes será apresentado.</w:t>
      </w:r>
    </w:p>
    <w:p w14:paraId="3E0F0113" w14:textId="77777777" w:rsidR="00C57C5B" w:rsidRPr="00EE50B3" w:rsidRDefault="00C57C5B" w:rsidP="00F748E2">
      <w:pPr>
        <w:pStyle w:val="SemEspaamento"/>
        <w:jc w:val="both"/>
        <w:rPr>
          <w:rFonts w:cstheme="minorHAnsi"/>
          <w:sz w:val="28"/>
          <w:szCs w:val="28"/>
        </w:rPr>
      </w:pPr>
    </w:p>
    <w:p w14:paraId="73A7C1A7" w14:textId="77777777" w:rsidR="00AB79D3" w:rsidRPr="00CA1783" w:rsidRDefault="00AB79D3" w:rsidP="00212B23">
      <w:pPr>
        <w:pStyle w:val="SemEspaamento"/>
        <w:rPr>
          <w:rFonts w:cstheme="minorHAnsi"/>
        </w:rPr>
      </w:pPr>
    </w:p>
    <w:p w14:paraId="2CAFAACA" w14:textId="4604E1F5" w:rsidR="0021047D" w:rsidRPr="00CA1783" w:rsidRDefault="0021047D" w:rsidP="00212E54">
      <w:pPr>
        <w:pStyle w:val="SemEspaamento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CA1783">
        <w:rPr>
          <w:rFonts w:cstheme="minorHAnsi"/>
          <w:sz w:val="28"/>
          <w:szCs w:val="28"/>
        </w:rPr>
        <w:t>Entenda o sistema binário e como ele funciona. (</w:t>
      </w:r>
      <w:hyperlink r:id="rId9" w:history="1">
        <w:r w:rsidR="00212B23" w:rsidRPr="00CA1783">
          <w:rPr>
            <w:rFonts w:cstheme="minorHAnsi"/>
            <w:color w:val="4472C4" w:themeColor="accent1"/>
            <w:sz w:val="28"/>
            <w:szCs w:val="28"/>
          </w:rPr>
          <w:t>https://youtu.be/q3xLvOsqhpo</w:t>
        </w:r>
      </w:hyperlink>
      <w:r w:rsidRPr="00CA1783">
        <w:rPr>
          <w:rFonts w:cstheme="minorHAnsi"/>
          <w:sz w:val="28"/>
          <w:szCs w:val="28"/>
        </w:rPr>
        <w:t>)</w:t>
      </w:r>
    </w:p>
    <w:p w14:paraId="789229DF" w14:textId="77777777" w:rsidR="0021047D" w:rsidRPr="00CA1783" w:rsidRDefault="0021047D" w:rsidP="00212B23">
      <w:pPr>
        <w:pStyle w:val="SemEspaamento"/>
        <w:rPr>
          <w:rFonts w:cstheme="minorHAnsi"/>
        </w:rPr>
      </w:pPr>
    </w:p>
    <w:p w14:paraId="1A5D5AA2" w14:textId="65D0D548" w:rsidR="0021047D" w:rsidRPr="00CA1783" w:rsidRDefault="0021047D" w:rsidP="00212E54">
      <w:pPr>
        <w:pStyle w:val="SemEspaamento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CA1783">
        <w:rPr>
          <w:rFonts w:cstheme="minorHAnsi"/>
          <w:sz w:val="28"/>
          <w:szCs w:val="28"/>
        </w:rPr>
        <w:t>Conversão de bases numéricas: Binário x Decimal. (</w:t>
      </w:r>
      <w:hyperlink r:id="rId10" w:history="1">
        <w:r w:rsidR="00212B23" w:rsidRPr="00CA1783">
          <w:rPr>
            <w:rFonts w:cstheme="minorHAnsi"/>
            <w:color w:val="4472C4" w:themeColor="accent1"/>
            <w:sz w:val="28"/>
            <w:szCs w:val="28"/>
          </w:rPr>
          <w:t>https://youtu.be/VcNSBwQjVnQ</w:t>
        </w:r>
      </w:hyperlink>
      <w:r w:rsidRPr="00CA1783">
        <w:rPr>
          <w:rFonts w:cstheme="minorHAnsi"/>
          <w:sz w:val="28"/>
          <w:szCs w:val="28"/>
        </w:rPr>
        <w:t>)</w:t>
      </w:r>
    </w:p>
    <w:p w14:paraId="399B619A" w14:textId="77777777" w:rsidR="0021047D" w:rsidRPr="00CA1783" w:rsidRDefault="0021047D" w:rsidP="00212B23">
      <w:pPr>
        <w:pStyle w:val="SemEspaamento"/>
        <w:rPr>
          <w:rFonts w:cstheme="minorHAnsi"/>
        </w:rPr>
      </w:pPr>
    </w:p>
    <w:p w14:paraId="18FC24A5" w14:textId="3E183DD0" w:rsidR="0021047D" w:rsidRPr="00CA1783" w:rsidRDefault="0021047D" w:rsidP="00212E54">
      <w:pPr>
        <w:pStyle w:val="SemEspaamento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CA1783">
        <w:rPr>
          <w:rFonts w:cstheme="minorHAnsi"/>
          <w:sz w:val="28"/>
          <w:szCs w:val="28"/>
        </w:rPr>
        <w:t>Entenda o sistema hexadecimal e como ele funciona. (</w:t>
      </w:r>
      <w:hyperlink r:id="rId11" w:history="1">
        <w:r w:rsidR="00212B23" w:rsidRPr="00CA1783">
          <w:rPr>
            <w:rFonts w:cstheme="minorHAnsi"/>
            <w:color w:val="4472C4" w:themeColor="accent1"/>
            <w:sz w:val="28"/>
            <w:szCs w:val="28"/>
          </w:rPr>
          <w:t>https://youtu.be/ma0LQeKb8es</w:t>
        </w:r>
      </w:hyperlink>
      <w:r w:rsidRPr="00CA1783">
        <w:rPr>
          <w:rFonts w:cstheme="minorHAnsi"/>
          <w:sz w:val="28"/>
          <w:szCs w:val="28"/>
        </w:rPr>
        <w:t>)</w:t>
      </w:r>
    </w:p>
    <w:p w14:paraId="25D19EA8" w14:textId="77777777" w:rsidR="0021047D" w:rsidRPr="00CA1783" w:rsidRDefault="0021047D" w:rsidP="00212B23">
      <w:pPr>
        <w:pStyle w:val="SemEspaamento"/>
        <w:rPr>
          <w:rFonts w:cstheme="minorHAnsi"/>
        </w:rPr>
      </w:pPr>
    </w:p>
    <w:p w14:paraId="75C068E5" w14:textId="5FB4E191" w:rsidR="0021047D" w:rsidRPr="00CA1783" w:rsidRDefault="0021047D" w:rsidP="00212E54">
      <w:pPr>
        <w:pStyle w:val="SemEspaamento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CA1783">
        <w:rPr>
          <w:rFonts w:cstheme="minorHAnsi"/>
          <w:sz w:val="28"/>
          <w:szCs w:val="28"/>
        </w:rPr>
        <w:t>Conversão de base numérica: HEXADECIMAL x DECIMAL x BINÁRIO. (</w:t>
      </w:r>
      <w:hyperlink r:id="rId12" w:history="1">
        <w:r w:rsidR="00212B23" w:rsidRPr="00CA1783">
          <w:rPr>
            <w:rFonts w:cstheme="minorHAnsi"/>
            <w:color w:val="4472C4" w:themeColor="accent1"/>
            <w:sz w:val="28"/>
            <w:szCs w:val="28"/>
          </w:rPr>
          <w:t>https://youtu.be/Vctnbk0RWVY</w:t>
        </w:r>
      </w:hyperlink>
      <w:r w:rsidRPr="00CA1783">
        <w:rPr>
          <w:rFonts w:cstheme="minorHAnsi"/>
          <w:sz w:val="28"/>
          <w:szCs w:val="28"/>
        </w:rPr>
        <w:t>)</w:t>
      </w:r>
    </w:p>
    <w:p w14:paraId="1B17BED6" w14:textId="77777777" w:rsidR="0021047D" w:rsidRPr="00CA1783" w:rsidRDefault="0021047D" w:rsidP="00212B23">
      <w:pPr>
        <w:pStyle w:val="SemEspaamento"/>
        <w:rPr>
          <w:rFonts w:cstheme="minorHAnsi"/>
        </w:rPr>
      </w:pPr>
    </w:p>
    <w:p w14:paraId="7900D927" w14:textId="78FCCDE3" w:rsidR="0021047D" w:rsidRPr="00CA1783" w:rsidRDefault="0021047D" w:rsidP="00212E54">
      <w:pPr>
        <w:pStyle w:val="SemEspaamento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CA1783">
        <w:rPr>
          <w:rFonts w:cstheme="minorHAnsi"/>
          <w:sz w:val="28"/>
          <w:szCs w:val="28"/>
        </w:rPr>
        <w:t>Entenda o sistema numérico de base 8: o sistema Octal! (</w:t>
      </w:r>
      <w:hyperlink r:id="rId13" w:history="1">
        <w:r w:rsidR="00212B23" w:rsidRPr="00CA1783">
          <w:rPr>
            <w:rFonts w:cstheme="minorHAnsi"/>
            <w:color w:val="4472C4" w:themeColor="accent1"/>
            <w:sz w:val="28"/>
            <w:szCs w:val="28"/>
          </w:rPr>
          <w:t>https://youtu.be/pLre_3yOrQg</w:t>
        </w:r>
      </w:hyperlink>
      <w:r w:rsidRPr="00CA1783">
        <w:rPr>
          <w:rFonts w:cstheme="minorHAnsi"/>
          <w:sz w:val="28"/>
          <w:szCs w:val="28"/>
        </w:rPr>
        <w:t>)</w:t>
      </w:r>
    </w:p>
    <w:p w14:paraId="30979CF6" w14:textId="12CE6516" w:rsidR="0021047D" w:rsidRPr="00CA1783" w:rsidRDefault="0021047D" w:rsidP="00212B23">
      <w:pPr>
        <w:pStyle w:val="SemEspaamento"/>
        <w:rPr>
          <w:rFonts w:cstheme="minorHAnsi"/>
        </w:rPr>
      </w:pPr>
    </w:p>
    <w:p w14:paraId="1308B9B0" w14:textId="06E0DF8F" w:rsidR="006A21E8" w:rsidRPr="00C57C5B" w:rsidRDefault="006A21E8" w:rsidP="00C57C5B">
      <w:pPr>
        <w:pStyle w:val="SemEspaamento"/>
        <w:jc w:val="both"/>
        <w:rPr>
          <w:rFonts w:cstheme="minorHAnsi"/>
          <w:sz w:val="28"/>
          <w:szCs w:val="28"/>
        </w:rPr>
      </w:pPr>
    </w:p>
    <w:p w14:paraId="7BED180F" w14:textId="5BE11BC5" w:rsidR="00C57C5B" w:rsidRPr="00C57C5B" w:rsidRDefault="00C57C5B" w:rsidP="00C57C5B">
      <w:pPr>
        <w:pStyle w:val="SemEspaamento"/>
        <w:jc w:val="both"/>
        <w:rPr>
          <w:rFonts w:cstheme="minorHAnsi"/>
          <w:sz w:val="28"/>
          <w:szCs w:val="28"/>
        </w:rPr>
      </w:pPr>
      <w:r w:rsidRPr="00C57C5B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seguir, complementaremos o aprendizado com </w:t>
      </w:r>
      <w:r w:rsidR="000559C6">
        <w:rPr>
          <w:rFonts w:cstheme="minorHAnsi"/>
          <w:sz w:val="28"/>
          <w:szCs w:val="28"/>
        </w:rPr>
        <w:t>algumas dicas teóricas sobre a realização de conversão entre as bases BINÁRIA, OCTAL, DECIMAL e HEXADECIMAL</w:t>
      </w:r>
      <w:r w:rsidR="00B13DE6">
        <w:rPr>
          <w:rFonts w:cstheme="minorHAnsi"/>
          <w:sz w:val="28"/>
          <w:szCs w:val="28"/>
        </w:rPr>
        <w:t>.</w:t>
      </w:r>
    </w:p>
    <w:p w14:paraId="71DB5F92" w14:textId="77777777" w:rsidR="00C57C5B" w:rsidRPr="00CA1783" w:rsidRDefault="00C57C5B" w:rsidP="00212B23">
      <w:pPr>
        <w:pStyle w:val="SemEspaamento"/>
        <w:rPr>
          <w:rFonts w:cstheme="minorHAnsi"/>
        </w:rPr>
      </w:pPr>
    </w:p>
    <w:p w14:paraId="40029E07" w14:textId="69CD4972" w:rsidR="00AC39F0" w:rsidRDefault="00B13DE6">
      <w:pPr>
        <w:rPr>
          <w:rFonts w:cstheme="minorHAnsi"/>
          <w:b/>
          <w:bCs/>
          <w:caps/>
          <w:sz w:val="38"/>
          <w:szCs w:val="38"/>
        </w:rPr>
      </w:pPr>
      <w:r>
        <w:rPr>
          <w:rFonts w:cstheme="minorHAnsi"/>
          <w:b/>
          <w:bCs/>
          <w:caps/>
          <w:sz w:val="38"/>
          <w:szCs w:val="38"/>
        </w:rPr>
        <w:br w:type="page"/>
      </w:r>
    </w:p>
    <w:p w14:paraId="2C9260B3" w14:textId="65F3409C" w:rsidR="00E045EC" w:rsidRPr="00CA1783" w:rsidRDefault="00E045EC" w:rsidP="009A7AE9">
      <w:pPr>
        <w:pStyle w:val="Ttulo2"/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1" w:name="_Toc102371750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lastRenderedPageBreak/>
        <w:t>As 10 conversões numéricas mais utilizadas na computação</w:t>
      </w:r>
      <w:bookmarkEnd w:id="1"/>
    </w:p>
    <w:p w14:paraId="185EA09E" w14:textId="77777777" w:rsidR="00D4287D" w:rsidRPr="00CA1783" w:rsidRDefault="00D4287D" w:rsidP="00D96A6A">
      <w:pPr>
        <w:jc w:val="both"/>
        <w:rPr>
          <w:rFonts w:cstheme="minorHAnsi"/>
          <w:sz w:val="28"/>
          <w:szCs w:val="28"/>
        </w:rPr>
      </w:pPr>
    </w:p>
    <w:p w14:paraId="295D31A4" w14:textId="77777777" w:rsidR="00BC4163" w:rsidRDefault="001F5163" w:rsidP="00D96A6A">
      <w:pPr>
        <w:jc w:val="both"/>
        <w:rPr>
          <w:rFonts w:cstheme="minorHAnsi"/>
          <w:sz w:val="28"/>
          <w:szCs w:val="28"/>
        </w:rPr>
      </w:pPr>
      <w:r w:rsidRPr="00CA1783">
        <w:rPr>
          <w:rFonts w:cstheme="minorHAnsi"/>
          <w:sz w:val="28"/>
          <w:szCs w:val="28"/>
        </w:rPr>
        <w:t>Conversões numéricas são utilizadas em muitos casos na computação. Isso porque nós somos acostumados com a base numérica decimal (0, 1, 2, 3, 4, 5, 6, 7, 8, 9, 10, 11, ...), mas no mundo da tecnologia digital os dispositivos eletrônicos trabalham em baixo nível com a base numérica binária (0 ou 1), pois os números binários são facilmente representados na eletrônica através de pulsos elétricos</w:t>
      </w:r>
      <w:r w:rsidR="00BC4163">
        <w:rPr>
          <w:rFonts w:cstheme="minorHAnsi"/>
          <w:sz w:val="28"/>
          <w:szCs w:val="28"/>
        </w:rPr>
        <w:t>:</w:t>
      </w:r>
    </w:p>
    <w:p w14:paraId="244DF712" w14:textId="2602005C" w:rsidR="00BC4163" w:rsidRDefault="005446EC" w:rsidP="00BC4163">
      <w:pPr>
        <w:pStyle w:val="PargrafodaLista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B13DE6">
        <w:rPr>
          <w:rFonts w:cstheme="minorHAnsi"/>
          <w:b/>
          <w:bCs/>
          <w:sz w:val="28"/>
          <w:szCs w:val="28"/>
          <w:highlight w:val="yellow"/>
        </w:rPr>
        <w:t>0</w:t>
      </w:r>
      <w:r w:rsidRPr="00BC4163">
        <w:rPr>
          <w:rFonts w:cstheme="minorHAnsi"/>
          <w:sz w:val="28"/>
          <w:szCs w:val="28"/>
        </w:rPr>
        <w:t xml:space="preserve"> = desligado/</w:t>
      </w:r>
      <w:r w:rsidR="004C4E23" w:rsidRPr="00BC4163">
        <w:rPr>
          <w:rFonts w:cstheme="minorHAnsi"/>
          <w:i/>
          <w:iCs/>
          <w:sz w:val="28"/>
          <w:szCs w:val="28"/>
        </w:rPr>
        <w:t>o</w:t>
      </w:r>
      <w:r w:rsidRPr="00BC4163">
        <w:rPr>
          <w:rFonts w:cstheme="minorHAnsi"/>
          <w:i/>
          <w:iCs/>
          <w:sz w:val="28"/>
          <w:szCs w:val="28"/>
        </w:rPr>
        <w:t>ff</w:t>
      </w:r>
      <w:r w:rsidRPr="00BC4163">
        <w:rPr>
          <w:rFonts w:cstheme="minorHAnsi"/>
          <w:sz w:val="28"/>
          <w:szCs w:val="28"/>
        </w:rPr>
        <w:t xml:space="preserve"> ou nenhum pulso elétrico</w:t>
      </w:r>
      <w:r w:rsidR="00B43D83" w:rsidRPr="00BC4163">
        <w:rPr>
          <w:rFonts w:cstheme="minorHAnsi"/>
          <w:sz w:val="28"/>
          <w:szCs w:val="28"/>
        </w:rPr>
        <w:t>;</w:t>
      </w:r>
      <w:r w:rsidRPr="00BC4163">
        <w:rPr>
          <w:rFonts w:cstheme="minorHAnsi"/>
          <w:sz w:val="28"/>
          <w:szCs w:val="28"/>
        </w:rPr>
        <w:t xml:space="preserve"> </w:t>
      </w:r>
      <w:r w:rsidR="00BC4163">
        <w:rPr>
          <w:rFonts w:cstheme="minorHAnsi"/>
          <w:sz w:val="28"/>
          <w:szCs w:val="28"/>
        </w:rPr>
        <w:t>ou</w:t>
      </w:r>
    </w:p>
    <w:p w14:paraId="73173550" w14:textId="353E046A" w:rsidR="001A5E6D" w:rsidRPr="00BC4163" w:rsidRDefault="005446EC" w:rsidP="00BC4163">
      <w:pPr>
        <w:pStyle w:val="PargrafodaLista"/>
        <w:numPr>
          <w:ilvl w:val="0"/>
          <w:numId w:val="25"/>
        </w:numPr>
        <w:jc w:val="both"/>
        <w:rPr>
          <w:rFonts w:cstheme="minorHAnsi"/>
          <w:sz w:val="28"/>
          <w:szCs w:val="28"/>
        </w:rPr>
      </w:pPr>
      <w:r w:rsidRPr="00B13DE6">
        <w:rPr>
          <w:rFonts w:cstheme="minorHAnsi"/>
          <w:b/>
          <w:bCs/>
          <w:sz w:val="28"/>
          <w:szCs w:val="28"/>
          <w:highlight w:val="yellow"/>
        </w:rPr>
        <w:t>1</w:t>
      </w:r>
      <w:r w:rsidRPr="00BC4163">
        <w:rPr>
          <w:rFonts w:cstheme="minorHAnsi"/>
          <w:sz w:val="28"/>
          <w:szCs w:val="28"/>
        </w:rPr>
        <w:t xml:space="preserve"> = ligado/</w:t>
      </w:r>
      <w:proofErr w:type="spellStart"/>
      <w:r w:rsidRPr="00BC4163">
        <w:rPr>
          <w:rFonts w:cstheme="minorHAnsi"/>
          <w:i/>
          <w:iCs/>
          <w:sz w:val="28"/>
          <w:szCs w:val="28"/>
        </w:rPr>
        <w:t>on</w:t>
      </w:r>
      <w:proofErr w:type="spellEnd"/>
      <w:r w:rsidRPr="00BC4163">
        <w:rPr>
          <w:rFonts w:cstheme="minorHAnsi"/>
          <w:sz w:val="28"/>
          <w:szCs w:val="28"/>
        </w:rPr>
        <w:t xml:space="preserve"> ou </w:t>
      </w:r>
      <w:r w:rsidR="00B010A6" w:rsidRPr="00BC4163">
        <w:rPr>
          <w:rFonts w:cstheme="minorHAnsi"/>
          <w:sz w:val="28"/>
          <w:szCs w:val="28"/>
        </w:rPr>
        <w:t>um pulso elétrico</w:t>
      </w:r>
      <w:r w:rsidRPr="00BC4163">
        <w:rPr>
          <w:rFonts w:cstheme="minorHAnsi"/>
          <w:sz w:val="28"/>
          <w:szCs w:val="28"/>
        </w:rPr>
        <w:t>]</w:t>
      </w:r>
      <w:r w:rsidR="001F5163" w:rsidRPr="00BC4163">
        <w:rPr>
          <w:rFonts w:cstheme="minorHAnsi"/>
          <w:sz w:val="28"/>
          <w:szCs w:val="28"/>
        </w:rPr>
        <w:t xml:space="preserve">. </w:t>
      </w:r>
    </w:p>
    <w:p w14:paraId="4208DBE5" w14:textId="273C313F" w:rsidR="00315290" w:rsidRPr="00CA1783" w:rsidRDefault="001F5163" w:rsidP="00D96A6A">
      <w:pPr>
        <w:jc w:val="both"/>
        <w:rPr>
          <w:rFonts w:cstheme="minorHAnsi"/>
          <w:sz w:val="28"/>
          <w:szCs w:val="28"/>
        </w:rPr>
      </w:pPr>
      <w:r w:rsidRPr="00CA1783">
        <w:rPr>
          <w:rFonts w:cstheme="minorHAnsi"/>
          <w:sz w:val="28"/>
          <w:szCs w:val="28"/>
        </w:rPr>
        <w:t>Além desses dois, as bases numéricas octal e hexadecimal também são muito utilizadas pela fácil representação.</w:t>
      </w:r>
    </w:p>
    <w:p w14:paraId="3E9709E0" w14:textId="37CEC1D9" w:rsidR="00D4287D" w:rsidRPr="00CA1783" w:rsidRDefault="00D4287D" w:rsidP="00D96A6A">
      <w:pPr>
        <w:jc w:val="both"/>
        <w:rPr>
          <w:rFonts w:cstheme="minorHAnsi"/>
          <w:sz w:val="28"/>
          <w:szCs w:val="28"/>
        </w:rPr>
      </w:pPr>
    </w:p>
    <w:p w14:paraId="7AE49E43" w14:textId="77777777" w:rsidR="00D4287D" w:rsidRPr="00CA1783" w:rsidRDefault="00D4287D" w:rsidP="009A7AE9">
      <w:pPr>
        <w:pStyle w:val="Ttulo2"/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2" w:name="_Toc102371751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SIMBOLOGIA</w:t>
      </w:r>
      <w:bookmarkEnd w:id="2"/>
    </w:p>
    <w:p w14:paraId="255BE798" w14:textId="77777777" w:rsidR="00983B3F" w:rsidRPr="00CA1783" w:rsidRDefault="00983B3F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F985E90" w14:textId="058BC173" w:rsidR="00D4287D" w:rsidRPr="00CA1783" w:rsidRDefault="00D4287D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</w:t>
      </w:r>
      <w:r w:rsidR="004C4E23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base numérica</w:t>
      </w:r>
      <w:r w:rsidR="004C4E23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representa a quantidade de símbolos possíveis para representar um determinado número. Veja a tabela abaixo, sobre quais símbolos podem ser utilizados em cada sistema de numeração.</w:t>
      </w:r>
    </w:p>
    <w:p w14:paraId="6622FF58" w14:textId="67AAD03F" w:rsidR="00D4287D" w:rsidRPr="00CA1783" w:rsidRDefault="00D4287D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8"/>
        <w:gridCol w:w="405"/>
        <w:gridCol w:w="405"/>
        <w:gridCol w:w="419"/>
        <w:gridCol w:w="419"/>
        <w:gridCol w:w="521"/>
        <w:gridCol w:w="521"/>
        <w:gridCol w:w="521"/>
        <w:gridCol w:w="521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2C7378" w:rsidRPr="00CA1783" w14:paraId="7CA38359" w14:textId="77777777" w:rsidTr="008274B2">
        <w:tc>
          <w:tcPr>
            <w:tcW w:w="0" w:type="auto"/>
            <w:vMerge w:val="restart"/>
            <w:shd w:val="clear" w:color="auto" w:fill="FFC000" w:themeFill="accent4"/>
            <w:vAlign w:val="center"/>
          </w:tcPr>
          <w:p w14:paraId="729997E3" w14:textId="383DA936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Base Numérica</w:t>
            </w:r>
          </w:p>
        </w:tc>
        <w:tc>
          <w:tcPr>
            <w:tcW w:w="0" w:type="auto"/>
            <w:gridSpan w:val="16"/>
            <w:shd w:val="clear" w:color="auto" w:fill="FFC000" w:themeFill="accent4"/>
            <w:vAlign w:val="center"/>
          </w:tcPr>
          <w:p w14:paraId="0964D747" w14:textId="0957117A" w:rsidR="00A61DA6" w:rsidRPr="00CA1783" w:rsidRDefault="008274B2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 xml:space="preserve">Ordem e </w:t>
            </w:r>
            <w:r w:rsidR="00A61DA6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Símbolos</w:t>
            </w:r>
          </w:p>
        </w:tc>
      </w:tr>
      <w:tr w:rsidR="00494D04" w:rsidRPr="00CA1783" w14:paraId="1516B420" w14:textId="77777777" w:rsidTr="009C73A3"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3A3BDC1F" w14:textId="77777777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6D537F6A" w14:textId="246D7EAA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374BE99D" w14:textId="17A0F675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2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764DF949" w14:textId="151BB0E9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3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286149C6" w14:textId="625E9C48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4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37580C45" w14:textId="629E547D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5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47DB76A7" w14:textId="6F1C338C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6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4963B85D" w14:textId="27F27088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7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11A49D82" w14:textId="1AD3CFD3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8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733B2FE8" w14:textId="4AD890E4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9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40A9D383" w14:textId="713B605A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10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4E2428B9" w14:textId="0DEC619F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11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5C3B1CC5" w14:textId="4069CD3B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12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62CB8A0E" w14:textId="35F31A50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13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357C28C8" w14:textId="4A454CA6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14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7735577F" w14:textId="5F9A511F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15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C000" w:themeFill="accent4"/>
            <w:vAlign w:val="center"/>
          </w:tcPr>
          <w:p w14:paraId="257859B8" w14:textId="3E2703C7" w:rsidR="00A61DA6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16</w:t>
            </w:r>
            <w:r w:rsidR="00983B3F" w:rsidRPr="00CA1783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  <w:lang w:eastAsia="en-US"/>
              </w:rPr>
              <w:t>º</w:t>
            </w:r>
          </w:p>
        </w:tc>
      </w:tr>
      <w:tr w:rsidR="002C7378" w:rsidRPr="00CA1783" w14:paraId="51808CEB" w14:textId="77777777" w:rsidTr="00561EAD"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7F2F541" w14:textId="135645B1" w:rsidR="00DE628F" w:rsidRPr="00CA1783" w:rsidRDefault="00DE628F" w:rsidP="003D7779">
            <w:pPr>
              <w:pStyle w:val="NormalWeb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Decimal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75933FB2" w14:textId="315587F1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CFF91AB" w14:textId="394CEADD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384064A" w14:textId="56DAF09B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F2356C" w14:textId="284D5FB9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F869B2" w14:textId="3B5E07E3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FB9601" w14:textId="2161547A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B64AA7" w14:textId="2DF28AF6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E5ABB8A" w14:textId="4CC9D383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9D972EC" w14:textId="75C421C0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61AC71D" w14:textId="004FC8CD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5C557548" w14:textId="53CE493A" w:rsidR="00DE628F" w:rsidRPr="00CA1783" w:rsidRDefault="009C73A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55812B83" w14:textId="36329A1C" w:rsidR="00DE628F" w:rsidRPr="00CA1783" w:rsidRDefault="009C73A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576F310E" w14:textId="43D5F468" w:rsidR="00DE628F" w:rsidRPr="00CA1783" w:rsidRDefault="009C73A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5FB9D893" w14:textId="6EA6A85E" w:rsidR="00DE628F" w:rsidRPr="00CA1783" w:rsidRDefault="009C73A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77B66E38" w14:textId="377140E9" w:rsidR="00DE628F" w:rsidRPr="00CA1783" w:rsidRDefault="009C73A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2EB78546" w14:textId="78076BD8" w:rsidR="00DE628F" w:rsidRPr="00CA1783" w:rsidRDefault="009C73A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15</w:t>
            </w:r>
          </w:p>
        </w:tc>
      </w:tr>
      <w:tr w:rsidR="005478E1" w:rsidRPr="00CA1783" w14:paraId="2A3712F1" w14:textId="77777777" w:rsidTr="00561EAD">
        <w:tc>
          <w:tcPr>
            <w:tcW w:w="0" w:type="auto"/>
            <w:vAlign w:val="center"/>
          </w:tcPr>
          <w:p w14:paraId="4BAAFFF1" w14:textId="769A8E04" w:rsidR="00DE628F" w:rsidRPr="00CA1783" w:rsidRDefault="00DE628F" w:rsidP="003D7779">
            <w:pPr>
              <w:pStyle w:val="NormalWeb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Binário</w:t>
            </w:r>
          </w:p>
        </w:tc>
        <w:tc>
          <w:tcPr>
            <w:tcW w:w="0" w:type="auto"/>
            <w:vAlign w:val="center"/>
          </w:tcPr>
          <w:p w14:paraId="66FADA2D" w14:textId="0FD7124E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vAlign w:val="center"/>
          </w:tcPr>
          <w:p w14:paraId="4090D294" w14:textId="48E5E5CC" w:rsidR="00DE628F" w:rsidRPr="00CA1783" w:rsidRDefault="00A61DA6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0EEB56A1" w14:textId="644B1911" w:rsidR="00DE628F" w:rsidRPr="00CA1783" w:rsidRDefault="00494D04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75671050" w14:textId="14C145C0" w:rsidR="00DE628F" w:rsidRPr="00CA1783" w:rsidRDefault="00494D04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0DE9C540" w14:textId="06C91169" w:rsidR="00DE628F" w:rsidRPr="00CA1783" w:rsidRDefault="00494D04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5C40E936" w14:textId="59CE1297" w:rsidR="00DE628F" w:rsidRPr="00CA1783" w:rsidRDefault="00494D04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101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413FA8F7" w14:textId="5B66CE76" w:rsidR="00DE628F" w:rsidRPr="00CA1783" w:rsidRDefault="00B06F9C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</w:t>
            </w:r>
            <w:r w:rsidR="002C7378"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4241D83C" w14:textId="1BFB9BFF" w:rsidR="00DE628F" w:rsidRPr="00CA1783" w:rsidRDefault="002C7378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111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73113ABA" w14:textId="1394337E" w:rsidR="00DE628F" w:rsidRPr="00CA1783" w:rsidRDefault="002C7378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1000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7706F5F7" w14:textId="3004723C" w:rsidR="00DE628F" w:rsidRPr="00CA1783" w:rsidRDefault="002C7378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1001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6117036F" w14:textId="432667E5" w:rsidR="00DE628F" w:rsidRPr="00CA1783" w:rsidRDefault="002C7378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1010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4AEB9928" w14:textId="6F379D96" w:rsidR="00DE628F" w:rsidRPr="00CA1783" w:rsidRDefault="002C7378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1011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4B5F7995" w14:textId="02A6C641" w:rsidR="00DE628F" w:rsidRPr="00CA1783" w:rsidRDefault="00AB78B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1100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28C8321B" w14:textId="322D80FB" w:rsidR="00DE628F" w:rsidRPr="00CA1783" w:rsidRDefault="00AB78B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1101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2336FBA5" w14:textId="30DBBB99" w:rsidR="00DE628F" w:rsidRPr="00CA1783" w:rsidRDefault="00AB78B3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1110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808080" w:themeFill="background1" w:themeFillShade="80"/>
            <w:vAlign w:val="center"/>
          </w:tcPr>
          <w:p w14:paraId="7A29A1F4" w14:textId="78FB4321" w:rsidR="00DE628F" w:rsidRPr="00CA1783" w:rsidRDefault="00A7285D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1111</w:t>
            </w:r>
          </w:p>
        </w:tc>
      </w:tr>
      <w:tr w:rsidR="00137B7D" w:rsidRPr="00CA1783" w14:paraId="2C13C098" w14:textId="77777777" w:rsidTr="00137B7D">
        <w:tc>
          <w:tcPr>
            <w:tcW w:w="0" w:type="auto"/>
            <w:vAlign w:val="center"/>
          </w:tcPr>
          <w:p w14:paraId="5DD8FBA4" w14:textId="1DF4C5CD" w:rsidR="00137B7D" w:rsidRPr="00CA1783" w:rsidRDefault="00137B7D" w:rsidP="00137B7D">
            <w:pPr>
              <w:pStyle w:val="NormalWeb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Octal</w:t>
            </w:r>
          </w:p>
        </w:tc>
        <w:tc>
          <w:tcPr>
            <w:tcW w:w="0" w:type="auto"/>
            <w:vAlign w:val="center"/>
          </w:tcPr>
          <w:p w14:paraId="0B39AE3B" w14:textId="2B4C3ACD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vAlign w:val="center"/>
          </w:tcPr>
          <w:p w14:paraId="3EDDC2B5" w14:textId="26789C72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vAlign w:val="center"/>
          </w:tcPr>
          <w:p w14:paraId="5C837936" w14:textId="7C16904F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vAlign w:val="center"/>
          </w:tcPr>
          <w:p w14:paraId="3ACDF631" w14:textId="08AB312C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vAlign w:val="center"/>
          </w:tcPr>
          <w:p w14:paraId="0A6A8D05" w14:textId="2A8A0BE0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vAlign w:val="center"/>
          </w:tcPr>
          <w:p w14:paraId="34B0BCC7" w14:textId="0CF64E45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vAlign w:val="center"/>
          </w:tcPr>
          <w:p w14:paraId="7B46EE77" w14:textId="602561E4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vAlign w:val="center"/>
          </w:tcPr>
          <w:p w14:paraId="6B3732B4" w14:textId="152943D8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FA11DC0" w14:textId="58EE536E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22FF1A0E" w14:textId="06558DEE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2F97539E" w14:textId="7C6B42A9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5B6FA7A4" w14:textId="46CE52D8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657F3736" w14:textId="47D49417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5C75FD63" w14:textId="1CC4F33D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3586B8F3" w14:textId="7B9D9E29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808080" w:themeFill="background1" w:themeFillShade="80"/>
            <w:vAlign w:val="center"/>
          </w:tcPr>
          <w:p w14:paraId="683A9FDD" w14:textId="06D82C34" w:rsidR="00137B7D" w:rsidRPr="00CA1783" w:rsidRDefault="00137B7D" w:rsidP="00137B7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eastAsia="en-US"/>
              </w:rPr>
              <w:t>17</w:t>
            </w:r>
          </w:p>
        </w:tc>
      </w:tr>
      <w:tr w:rsidR="00494D04" w:rsidRPr="00CA1783" w14:paraId="53FECC69" w14:textId="77777777" w:rsidTr="00983B3F">
        <w:tc>
          <w:tcPr>
            <w:tcW w:w="0" w:type="auto"/>
            <w:vAlign w:val="center"/>
          </w:tcPr>
          <w:p w14:paraId="2CF3FACB" w14:textId="4102F5F6" w:rsidR="003D7779" w:rsidRPr="00CA1783" w:rsidRDefault="003D7779" w:rsidP="003D7779">
            <w:pPr>
              <w:pStyle w:val="NormalWeb"/>
              <w:spacing w:before="0" w:beforeAutospacing="0" w:after="0" w:afterAutospacing="0"/>
              <w:jc w:val="right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Hexadecimal</w:t>
            </w:r>
          </w:p>
        </w:tc>
        <w:tc>
          <w:tcPr>
            <w:tcW w:w="0" w:type="auto"/>
            <w:vAlign w:val="center"/>
          </w:tcPr>
          <w:p w14:paraId="405327E9" w14:textId="6F0DB704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vAlign w:val="center"/>
          </w:tcPr>
          <w:p w14:paraId="512EDFE6" w14:textId="7C32F69B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vAlign w:val="center"/>
          </w:tcPr>
          <w:p w14:paraId="0E50549F" w14:textId="4A2B96B6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vAlign w:val="center"/>
          </w:tcPr>
          <w:p w14:paraId="3ACB17FA" w14:textId="0541AE72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vAlign w:val="center"/>
          </w:tcPr>
          <w:p w14:paraId="1C639ED9" w14:textId="43CDF539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vAlign w:val="center"/>
          </w:tcPr>
          <w:p w14:paraId="34D1BA2F" w14:textId="4F45732F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vAlign w:val="center"/>
          </w:tcPr>
          <w:p w14:paraId="6CE05E42" w14:textId="3660A5FF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vAlign w:val="center"/>
          </w:tcPr>
          <w:p w14:paraId="768D0B3A" w14:textId="34CCEBE6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vAlign w:val="center"/>
          </w:tcPr>
          <w:p w14:paraId="1BF496A6" w14:textId="34829C3D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vAlign w:val="center"/>
          </w:tcPr>
          <w:p w14:paraId="11442B69" w14:textId="11B0A728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0" w:type="auto"/>
            <w:vAlign w:val="center"/>
          </w:tcPr>
          <w:p w14:paraId="7F420B18" w14:textId="52D8B4FC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vAlign w:val="center"/>
          </w:tcPr>
          <w:p w14:paraId="23B0A184" w14:textId="36F32C95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0" w:type="auto"/>
            <w:vAlign w:val="center"/>
          </w:tcPr>
          <w:p w14:paraId="4A30F9ED" w14:textId="2A022ACB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0" w:type="auto"/>
            <w:vAlign w:val="center"/>
          </w:tcPr>
          <w:p w14:paraId="53F0E30C" w14:textId="30307F58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0" w:type="auto"/>
            <w:vAlign w:val="center"/>
          </w:tcPr>
          <w:p w14:paraId="5B43170E" w14:textId="4F922564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vAlign w:val="center"/>
          </w:tcPr>
          <w:p w14:paraId="26E90202" w14:textId="34B13FAD" w:rsidR="003D7779" w:rsidRPr="00CA1783" w:rsidRDefault="003D7779" w:rsidP="003D777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F</w:t>
            </w:r>
          </w:p>
        </w:tc>
      </w:tr>
    </w:tbl>
    <w:p w14:paraId="1F03F5B4" w14:textId="75F5B4AF" w:rsidR="00D4287D" w:rsidRPr="00CA1783" w:rsidRDefault="00D4287D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4CCB536" w14:textId="77777777" w:rsidR="00746722" w:rsidRPr="00CA1783" w:rsidRDefault="00746722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Olhando para essa tabela é mais fácil perceber que, ao contarmos, quando chegamos no último símbolo precisamos incrementar o número da esquerda para representar o próximo. </w:t>
      </w:r>
    </w:p>
    <w:p w14:paraId="2D9632CB" w14:textId="77777777" w:rsidR="00746722" w:rsidRPr="00CA1783" w:rsidRDefault="00746722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EA69B94" w14:textId="1AB7A549" w:rsidR="00030BBB" w:rsidRPr="00CA1783" w:rsidRDefault="00746722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Por exemplo, ao contarmos na base decimal, quando chegamos no 9, precisamos do símbolo 1 para formar o próximo número 10</w:t>
      </w:r>
      <w:r w:rsidR="009509C5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; bem como precisamos do </w:t>
      </w:r>
      <w:r w:rsidR="008E2173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símbolo</w:t>
      </w:r>
      <w:r w:rsidR="009509C5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2 para formar o número 20 e assim sucessivamente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. </w:t>
      </w:r>
    </w:p>
    <w:p w14:paraId="3A46DE2D" w14:textId="577ECA50" w:rsidR="00030BBB" w:rsidRPr="00CA1783" w:rsidRDefault="00030BBB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tbl>
      <w:tblPr>
        <w:tblStyle w:val="Tabelacomgrade"/>
        <w:tblW w:w="3381" w:type="pct"/>
        <w:jc w:val="center"/>
        <w:tblLook w:val="04A0" w:firstRow="1" w:lastRow="0" w:firstColumn="1" w:lastColumn="0" w:noHBand="0" w:noVBand="1"/>
      </w:tblPr>
      <w:tblGrid>
        <w:gridCol w:w="1462"/>
        <w:gridCol w:w="562"/>
        <w:gridCol w:w="562"/>
        <w:gridCol w:w="561"/>
        <w:gridCol w:w="561"/>
        <w:gridCol w:w="561"/>
        <w:gridCol w:w="561"/>
        <w:gridCol w:w="561"/>
        <w:gridCol w:w="561"/>
        <w:gridCol w:w="561"/>
        <w:gridCol w:w="557"/>
      </w:tblGrid>
      <w:tr w:rsidR="004D182A" w:rsidRPr="00CA1783" w14:paraId="2A9A17F8" w14:textId="77777777" w:rsidTr="002F416A">
        <w:trPr>
          <w:gridAfter w:val="10"/>
          <w:wAfter w:w="3967" w:type="pct"/>
          <w:trHeight w:val="293"/>
          <w:jc w:val="center"/>
        </w:trPr>
        <w:tc>
          <w:tcPr>
            <w:tcW w:w="1033" w:type="pct"/>
            <w:vMerge w:val="restart"/>
            <w:shd w:val="clear" w:color="auto" w:fill="FFC000" w:themeFill="accent4"/>
            <w:vAlign w:val="center"/>
          </w:tcPr>
          <w:p w14:paraId="7B6DF08D" w14:textId="3F380074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DECIMAL</w:t>
            </w:r>
          </w:p>
        </w:tc>
      </w:tr>
      <w:tr w:rsidR="004D182A" w:rsidRPr="00CA1783" w14:paraId="2B0311DF" w14:textId="77777777" w:rsidTr="002F416A">
        <w:trPr>
          <w:jc w:val="center"/>
        </w:trPr>
        <w:tc>
          <w:tcPr>
            <w:tcW w:w="1033" w:type="pct"/>
            <w:vMerge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74963F63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430A9EF1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098065A3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1DC7C8C7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146E345E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62DBA4DB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5º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1F5053EE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6º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67B09A4A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7º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7D1BF800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8º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35060027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9º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42409E3A" w14:textId="7777777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10º</w:t>
            </w:r>
          </w:p>
        </w:tc>
      </w:tr>
      <w:tr w:rsidR="004D182A" w:rsidRPr="00CA1783" w14:paraId="0A21E849" w14:textId="77777777" w:rsidTr="002F416A">
        <w:trPr>
          <w:jc w:val="center"/>
        </w:trPr>
        <w:tc>
          <w:tcPr>
            <w:tcW w:w="1033" w:type="pct"/>
            <w:shd w:val="clear" w:color="auto" w:fill="auto"/>
            <w:vAlign w:val="center"/>
          </w:tcPr>
          <w:p w14:paraId="762B7077" w14:textId="6E7EBAFD" w:rsidR="004D182A" w:rsidRPr="00CA1783" w:rsidRDefault="00BC4163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7B867C83" w14:textId="6800A33A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7163B462" w14:textId="7B82D098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190C0B1D" w14:textId="64893FF7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7E132695" w14:textId="0067E48A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3FBC142C" w14:textId="2CB734A3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2D5EA125" w14:textId="0B6B1508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2258D505" w14:textId="26127E2B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44F0ECB8" w14:textId="2E7EFC2F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69B628C1" w14:textId="589D5244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0C46731F" w14:textId="2669E793" w:rsidR="004D182A" w:rsidRPr="00CA1783" w:rsidRDefault="004D182A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9</w:t>
            </w:r>
          </w:p>
        </w:tc>
      </w:tr>
      <w:tr w:rsidR="00EC0FD0" w:rsidRPr="00CA1783" w14:paraId="3F616530" w14:textId="77777777" w:rsidTr="00EC0FD0">
        <w:trPr>
          <w:jc w:val="center"/>
        </w:trPr>
        <w:tc>
          <w:tcPr>
            <w:tcW w:w="1033" w:type="pct"/>
            <w:shd w:val="clear" w:color="auto" w:fill="FFC000" w:themeFill="accent4"/>
            <w:vAlign w:val="center"/>
          </w:tcPr>
          <w:p w14:paraId="6DFE2C7F" w14:textId="625F38EA" w:rsidR="004D182A" w:rsidRPr="00CA1783" w:rsidRDefault="002F416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4AFE06A9" w14:textId="7E1306F5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11º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0E526B6C" w14:textId="3AFEDB51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12º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0AEFC28A" w14:textId="5E308512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13º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2B06D35E" w14:textId="066DEACB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14º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3FE78F92" w14:textId="41D52CC3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15º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317BA663" w14:textId="2A230577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16º</w:t>
            </w:r>
          </w:p>
        </w:tc>
        <w:tc>
          <w:tcPr>
            <w:tcW w:w="397" w:type="pct"/>
            <w:shd w:val="clear" w:color="auto" w:fill="FFC000" w:themeFill="accent4"/>
          </w:tcPr>
          <w:p w14:paraId="6FAAEF57" w14:textId="7222335A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17º</w:t>
            </w:r>
          </w:p>
        </w:tc>
        <w:tc>
          <w:tcPr>
            <w:tcW w:w="397" w:type="pct"/>
            <w:shd w:val="clear" w:color="auto" w:fill="FFC000" w:themeFill="accent4"/>
          </w:tcPr>
          <w:p w14:paraId="0BACD279" w14:textId="4C1BFBD9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18º</w:t>
            </w:r>
          </w:p>
        </w:tc>
        <w:tc>
          <w:tcPr>
            <w:tcW w:w="397" w:type="pct"/>
            <w:shd w:val="clear" w:color="auto" w:fill="FFC000" w:themeFill="accent4"/>
          </w:tcPr>
          <w:p w14:paraId="001314CC" w14:textId="6943C9F8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19º</w:t>
            </w:r>
          </w:p>
        </w:tc>
        <w:tc>
          <w:tcPr>
            <w:tcW w:w="397" w:type="pct"/>
            <w:shd w:val="clear" w:color="auto" w:fill="FFC000" w:themeFill="accent4"/>
          </w:tcPr>
          <w:p w14:paraId="7711895B" w14:textId="519014ED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20º</w:t>
            </w:r>
          </w:p>
        </w:tc>
      </w:tr>
      <w:tr w:rsidR="004D182A" w:rsidRPr="00CA1783" w14:paraId="1DF28BFE" w14:textId="77777777" w:rsidTr="002F416A">
        <w:trPr>
          <w:jc w:val="center"/>
        </w:trPr>
        <w:tc>
          <w:tcPr>
            <w:tcW w:w="1033" w:type="pct"/>
            <w:shd w:val="clear" w:color="auto" w:fill="auto"/>
            <w:vAlign w:val="center"/>
          </w:tcPr>
          <w:p w14:paraId="20F3F902" w14:textId="20D3A515" w:rsidR="004D182A" w:rsidRPr="00CA1783" w:rsidRDefault="00BC4163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4AA4859C" w14:textId="11700C33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24A6A13E" w14:textId="4F6BFC45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27848CC2" w14:textId="7CB9BE53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2318C206" w14:textId="7CC77F7E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07D827F7" w14:textId="0C730308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0A81E2A9" w14:textId="3347FFEE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33E11C27" w14:textId="6C3225E0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5E01C4D4" w14:textId="5AE3E91A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04E8EFDB" w14:textId="7472657B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77465B2E" w14:textId="63AC141F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9</w:t>
            </w:r>
          </w:p>
        </w:tc>
      </w:tr>
      <w:tr w:rsidR="00EC0FD0" w:rsidRPr="00CA1783" w14:paraId="3826B944" w14:textId="77777777" w:rsidTr="00EC0FD0">
        <w:trPr>
          <w:jc w:val="center"/>
        </w:trPr>
        <w:tc>
          <w:tcPr>
            <w:tcW w:w="1033" w:type="pct"/>
            <w:shd w:val="clear" w:color="auto" w:fill="FFC000" w:themeFill="accent4"/>
            <w:vAlign w:val="center"/>
          </w:tcPr>
          <w:p w14:paraId="766B62AD" w14:textId="3A0F358B" w:rsidR="004D182A" w:rsidRPr="00CA1783" w:rsidRDefault="002F416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10B58481" w14:textId="7DD90CD7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21º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1EA913DE" w14:textId="30E5FA6A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22º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576BFEAB" w14:textId="6B456D22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23º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6515C9D9" w14:textId="6BB3FAB1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24º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0FED80F9" w14:textId="4855EBD2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25º</w:t>
            </w:r>
          </w:p>
        </w:tc>
        <w:tc>
          <w:tcPr>
            <w:tcW w:w="397" w:type="pct"/>
            <w:shd w:val="clear" w:color="auto" w:fill="FFC000" w:themeFill="accent4"/>
            <w:vAlign w:val="center"/>
          </w:tcPr>
          <w:p w14:paraId="25797C97" w14:textId="1C661B02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26º</w:t>
            </w:r>
          </w:p>
        </w:tc>
        <w:tc>
          <w:tcPr>
            <w:tcW w:w="397" w:type="pct"/>
            <w:shd w:val="clear" w:color="auto" w:fill="FFC000" w:themeFill="accent4"/>
          </w:tcPr>
          <w:p w14:paraId="40AD862C" w14:textId="55D5DA43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27º</w:t>
            </w:r>
          </w:p>
        </w:tc>
        <w:tc>
          <w:tcPr>
            <w:tcW w:w="397" w:type="pct"/>
            <w:shd w:val="clear" w:color="auto" w:fill="FFC000" w:themeFill="accent4"/>
          </w:tcPr>
          <w:p w14:paraId="5C010D3D" w14:textId="494F83C2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28º</w:t>
            </w:r>
          </w:p>
        </w:tc>
        <w:tc>
          <w:tcPr>
            <w:tcW w:w="397" w:type="pct"/>
            <w:shd w:val="clear" w:color="auto" w:fill="FFC000" w:themeFill="accent4"/>
          </w:tcPr>
          <w:p w14:paraId="2F65D366" w14:textId="4BE23EFF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29º</w:t>
            </w:r>
          </w:p>
        </w:tc>
        <w:tc>
          <w:tcPr>
            <w:tcW w:w="397" w:type="pct"/>
            <w:shd w:val="clear" w:color="auto" w:fill="FFC000" w:themeFill="accent4"/>
          </w:tcPr>
          <w:p w14:paraId="706BBBA8" w14:textId="0CAF2C45" w:rsidR="004D182A" w:rsidRPr="00CA1783" w:rsidRDefault="004D182A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30º</w:t>
            </w:r>
          </w:p>
        </w:tc>
      </w:tr>
      <w:tr w:rsidR="004D182A" w:rsidRPr="00CA1783" w14:paraId="3E5B6943" w14:textId="77777777" w:rsidTr="002F416A">
        <w:trPr>
          <w:jc w:val="center"/>
        </w:trPr>
        <w:tc>
          <w:tcPr>
            <w:tcW w:w="1033" w:type="pct"/>
            <w:shd w:val="clear" w:color="auto" w:fill="auto"/>
            <w:vAlign w:val="center"/>
          </w:tcPr>
          <w:p w14:paraId="0080A0B3" w14:textId="6DFD48D9" w:rsidR="004D182A" w:rsidRPr="00CA1783" w:rsidRDefault="00BC4163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61A1938B" w14:textId="5B8CCD97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0EA63542" w14:textId="43B7FC03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1955EA4A" w14:textId="044BD6FC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1009CD09" w14:textId="6C83377E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630B95EE" w14:textId="00F4D497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4E83A620" w14:textId="4B8C430D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7" w:type="pct"/>
            <w:shd w:val="clear" w:color="auto" w:fill="auto"/>
          </w:tcPr>
          <w:p w14:paraId="2B88EB39" w14:textId="5EF52B47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97" w:type="pct"/>
            <w:shd w:val="clear" w:color="auto" w:fill="auto"/>
          </w:tcPr>
          <w:p w14:paraId="3EB4BC21" w14:textId="7E8A3B20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97" w:type="pct"/>
            <w:shd w:val="clear" w:color="auto" w:fill="auto"/>
          </w:tcPr>
          <w:p w14:paraId="36A21056" w14:textId="180B2FE4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97" w:type="pct"/>
            <w:shd w:val="clear" w:color="auto" w:fill="auto"/>
          </w:tcPr>
          <w:p w14:paraId="02597EA0" w14:textId="0038FBA6" w:rsidR="004D182A" w:rsidRPr="00CA1783" w:rsidRDefault="0083307D" w:rsidP="004D182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="002F416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9</w:t>
            </w:r>
          </w:p>
        </w:tc>
      </w:tr>
    </w:tbl>
    <w:p w14:paraId="362444E4" w14:textId="77777777" w:rsidR="00AA0299" w:rsidRPr="00CA1783" w:rsidRDefault="00AA0299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23E66CE" w14:textId="77777777" w:rsidR="008E2173" w:rsidRPr="00CA1783" w:rsidRDefault="00746722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 xml:space="preserve">Isso vale também para as outras bases numéricas. Por exemplo, no octal, quando chegamos no 7, o próximo número é 10, ao chegar no 17, o próximo é 20 e assim sucessivamente. </w:t>
      </w:r>
    </w:p>
    <w:p w14:paraId="04B33763" w14:textId="5BAD4459" w:rsidR="008E2173" w:rsidRPr="00CA1783" w:rsidRDefault="008E2173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tbl>
      <w:tblPr>
        <w:tblStyle w:val="Tabelacomgrade"/>
        <w:tblW w:w="2844" w:type="pct"/>
        <w:jc w:val="center"/>
        <w:tblLook w:val="04A0" w:firstRow="1" w:lastRow="0" w:firstColumn="1" w:lastColumn="0" w:noHBand="0" w:noVBand="1"/>
      </w:tblPr>
      <w:tblGrid>
        <w:gridCol w:w="1460"/>
        <w:gridCol w:w="562"/>
        <w:gridCol w:w="562"/>
        <w:gridCol w:w="561"/>
        <w:gridCol w:w="561"/>
        <w:gridCol w:w="561"/>
        <w:gridCol w:w="561"/>
        <w:gridCol w:w="561"/>
        <w:gridCol w:w="558"/>
      </w:tblGrid>
      <w:tr w:rsidR="0094748F" w:rsidRPr="00CA1783" w14:paraId="6B7164F3" w14:textId="77777777" w:rsidTr="0094748F">
        <w:trPr>
          <w:gridAfter w:val="8"/>
          <w:wAfter w:w="3773" w:type="pct"/>
          <w:trHeight w:val="293"/>
          <w:jc w:val="center"/>
        </w:trPr>
        <w:tc>
          <w:tcPr>
            <w:tcW w:w="1227" w:type="pct"/>
            <w:vMerge w:val="restart"/>
            <w:shd w:val="clear" w:color="auto" w:fill="FFC000" w:themeFill="accent4"/>
            <w:vAlign w:val="center"/>
          </w:tcPr>
          <w:p w14:paraId="78CCFF77" w14:textId="2256929A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OCTAL</w:t>
            </w:r>
          </w:p>
        </w:tc>
      </w:tr>
      <w:tr w:rsidR="0094748F" w:rsidRPr="00CA1783" w14:paraId="25499036" w14:textId="77777777" w:rsidTr="0094748F">
        <w:trPr>
          <w:jc w:val="center"/>
        </w:trPr>
        <w:tc>
          <w:tcPr>
            <w:tcW w:w="1227" w:type="pct"/>
            <w:vMerge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783AADB1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7E266365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1º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21C022E3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2º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6307286B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3º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24A6756D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4º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20F3A74C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5º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3E65DA23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6º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646E4E26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7º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76B8F50C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8º</w:t>
            </w:r>
          </w:p>
        </w:tc>
      </w:tr>
      <w:tr w:rsidR="0094748F" w:rsidRPr="00CA1783" w14:paraId="5D7FFFA6" w14:textId="77777777" w:rsidTr="0094748F">
        <w:trPr>
          <w:jc w:val="center"/>
        </w:trPr>
        <w:tc>
          <w:tcPr>
            <w:tcW w:w="1227" w:type="pct"/>
            <w:shd w:val="clear" w:color="auto" w:fill="auto"/>
            <w:vAlign w:val="center"/>
          </w:tcPr>
          <w:p w14:paraId="122E37DE" w14:textId="49B4F98F" w:rsidR="0094748F" w:rsidRPr="00CA1783" w:rsidRDefault="00BC4163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122207BC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3E8F60BC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1D7ED0EF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252222FD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29A5064C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3AEF68E7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0D9830DA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2296C0E3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7</w:t>
            </w:r>
          </w:p>
        </w:tc>
      </w:tr>
      <w:tr w:rsidR="0094748F" w:rsidRPr="00CA1783" w14:paraId="63A8D9CD" w14:textId="77777777" w:rsidTr="00EC0FD0">
        <w:trPr>
          <w:jc w:val="center"/>
        </w:trPr>
        <w:tc>
          <w:tcPr>
            <w:tcW w:w="1227" w:type="pct"/>
            <w:shd w:val="clear" w:color="auto" w:fill="FFC000" w:themeFill="accent4"/>
            <w:vAlign w:val="center"/>
          </w:tcPr>
          <w:p w14:paraId="127F713A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3E278374" w14:textId="28EA7166" w:rsidR="0094748F" w:rsidRPr="00CA1783" w:rsidRDefault="00C951A0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9</w:t>
            </w:r>
            <w:r w:rsidR="0094748F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0CEADAA0" w14:textId="21614A80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C951A0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0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28D1EBAA" w14:textId="7445908B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C951A0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184AB3CC" w14:textId="11CF191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C951A0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04E06730" w14:textId="5F60DA7D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C951A0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2FE35A41" w14:textId="2F239A00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C951A0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</w:tcPr>
          <w:p w14:paraId="400A43D5" w14:textId="688E8645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8222D4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5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</w:tcPr>
          <w:p w14:paraId="64D92283" w14:textId="2F351495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8222D4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6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</w:tr>
      <w:tr w:rsidR="0094748F" w:rsidRPr="00CA1783" w14:paraId="7B187677" w14:textId="77777777" w:rsidTr="0094748F">
        <w:trPr>
          <w:jc w:val="center"/>
        </w:trPr>
        <w:tc>
          <w:tcPr>
            <w:tcW w:w="1227" w:type="pct"/>
            <w:shd w:val="clear" w:color="auto" w:fill="auto"/>
            <w:vAlign w:val="center"/>
          </w:tcPr>
          <w:p w14:paraId="5FB86B48" w14:textId="4D075AB9" w:rsidR="0094748F" w:rsidRPr="00CA1783" w:rsidRDefault="00BC4163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40F892E1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1B27A6E5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5B3A5AE8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68BE6D91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6C7E341B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40A1E73F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1E31240C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5E4090C3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17</w:t>
            </w:r>
          </w:p>
        </w:tc>
      </w:tr>
      <w:tr w:rsidR="0094748F" w:rsidRPr="00CA1783" w14:paraId="560780B1" w14:textId="77777777" w:rsidTr="00EC0FD0">
        <w:trPr>
          <w:jc w:val="center"/>
        </w:trPr>
        <w:tc>
          <w:tcPr>
            <w:tcW w:w="1227" w:type="pct"/>
            <w:shd w:val="clear" w:color="auto" w:fill="FFC000" w:themeFill="accent4"/>
            <w:vAlign w:val="center"/>
          </w:tcPr>
          <w:p w14:paraId="74859C47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44C9431C" w14:textId="681A9622" w:rsidR="0094748F" w:rsidRPr="00CA1783" w:rsidRDefault="008222D4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17</w:t>
            </w:r>
            <w:r w:rsidR="0094748F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782051A0" w14:textId="261E8F0E" w:rsidR="0094748F" w:rsidRPr="00CA1783" w:rsidRDefault="008222D4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18</w:t>
            </w:r>
            <w:r w:rsidR="0094748F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0AE859C5" w14:textId="0CECC16C" w:rsidR="0094748F" w:rsidRPr="00CA1783" w:rsidRDefault="008222D4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19</w:t>
            </w:r>
            <w:r w:rsidR="0094748F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0EC88AC0" w14:textId="2C345995" w:rsidR="0094748F" w:rsidRPr="00CA1783" w:rsidRDefault="008222D4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20</w:t>
            </w:r>
            <w:r w:rsidR="0094748F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3E7F935C" w14:textId="6F5CADF2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</w:t>
            </w:r>
            <w:r w:rsidR="008222D4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  <w:vAlign w:val="center"/>
          </w:tcPr>
          <w:p w14:paraId="3F44FF52" w14:textId="3AFED479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</w:t>
            </w:r>
            <w:r w:rsidR="008222D4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</w:tcPr>
          <w:p w14:paraId="5503D0E4" w14:textId="2E8C2F30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</w:t>
            </w:r>
            <w:r w:rsidR="008222D4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472" w:type="pct"/>
            <w:shd w:val="clear" w:color="auto" w:fill="FFC000" w:themeFill="accent4"/>
          </w:tcPr>
          <w:p w14:paraId="0E71AE72" w14:textId="069A3D69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</w:t>
            </w:r>
            <w:r w:rsidR="008222D4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</w:tr>
      <w:tr w:rsidR="0094748F" w:rsidRPr="00CA1783" w14:paraId="3B972277" w14:textId="77777777" w:rsidTr="0094748F">
        <w:trPr>
          <w:jc w:val="center"/>
        </w:trPr>
        <w:tc>
          <w:tcPr>
            <w:tcW w:w="1227" w:type="pct"/>
            <w:shd w:val="clear" w:color="auto" w:fill="auto"/>
            <w:vAlign w:val="center"/>
          </w:tcPr>
          <w:p w14:paraId="78E0E23C" w14:textId="0ACD6671" w:rsidR="0094748F" w:rsidRPr="00CA1783" w:rsidRDefault="00BC4163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66541320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426EB23A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2BB841B9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56BE2A33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5865D81E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5620DED3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472" w:type="pct"/>
            <w:shd w:val="clear" w:color="auto" w:fill="auto"/>
          </w:tcPr>
          <w:p w14:paraId="46111C05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472" w:type="pct"/>
            <w:shd w:val="clear" w:color="auto" w:fill="auto"/>
          </w:tcPr>
          <w:p w14:paraId="196CBDB7" w14:textId="77777777" w:rsidR="0094748F" w:rsidRPr="00CA1783" w:rsidRDefault="0094748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27</w:t>
            </w:r>
          </w:p>
        </w:tc>
      </w:tr>
    </w:tbl>
    <w:p w14:paraId="6C941C28" w14:textId="77777777" w:rsidR="001C3E51" w:rsidRPr="00CA1783" w:rsidRDefault="001C3E51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E21838D" w14:textId="01DE19AB" w:rsidR="00D4287D" w:rsidRPr="00CA1783" w:rsidRDefault="00746722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No binário, contamos assim: 0, 1, 10, 11, 100, 101, 110, 111, 1000, 1001, 1010, ... Deu </w:t>
      </w:r>
      <w:r w:rsidR="005B1A22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para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entender a ideia?</w:t>
      </w:r>
    </w:p>
    <w:p w14:paraId="75EC7355" w14:textId="2CD14AEE" w:rsidR="00D4287D" w:rsidRPr="00CA1783" w:rsidRDefault="00D4287D" w:rsidP="00D42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tbl>
      <w:tblPr>
        <w:tblStyle w:val="Tabelacomgrade"/>
        <w:tblW w:w="1376" w:type="pct"/>
        <w:jc w:val="center"/>
        <w:tblLook w:val="04A0" w:firstRow="1" w:lastRow="0" w:firstColumn="1" w:lastColumn="0" w:noHBand="0" w:noVBand="1"/>
      </w:tblPr>
      <w:tblGrid>
        <w:gridCol w:w="1551"/>
        <w:gridCol w:w="663"/>
        <w:gridCol w:w="663"/>
      </w:tblGrid>
      <w:tr w:rsidR="00E93C77" w:rsidRPr="00CA1783" w14:paraId="65B2DB3C" w14:textId="77777777" w:rsidTr="00871CF9">
        <w:trPr>
          <w:gridAfter w:val="2"/>
          <w:wAfter w:w="2304" w:type="pct"/>
          <w:trHeight w:val="293"/>
          <w:jc w:val="center"/>
        </w:trPr>
        <w:tc>
          <w:tcPr>
            <w:tcW w:w="2696" w:type="pct"/>
            <w:vMerge w:val="restart"/>
            <w:shd w:val="clear" w:color="auto" w:fill="FFC000" w:themeFill="accent4"/>
            <w:vAlign w:val="center"/>
          </w:tcPr>
          <w:p w14:paraId="1962285B" w14:textId="1DCF3D0D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BINÁRIO</w:t>
            </w:r>
          </w:p>
        </w:tc>
      </w:tr>
      <w:tr w:rsidR="00E93C77" w:rsidRPr="00CA1783" w14:paraId="330D9FF6" w14:textId="77777777" w:rsidTr="00871CF9">
        <w:trPr>
          <w:jc w:val="center"/>
        </w:trPr>
        <w:tc>
          <w:tcPr>
            <w:tcW w:w="2696" w:type="pct"/>
            <w:vMerge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19918522" w14:textId="77777777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7EAD383F" w14:textId="77777777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1º</w:t>
            </w:r>
          </w:p>
        </w:tc>
        <w:tc>
          <w:tcPr>
            <w:tcW w:w="1152" w:type="pct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5653D35A" w14:textId="77777777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2º</w:t>
            </w:r>
          </w:p>
        </w:tc>
      </w:tr>
      <w:tr w:rsidR="00E93C77" w:rsidRPr="00CA1783" w14:paraId="2C1BCA73" w14:textId="77777777" w:rsidTr="00871CF9">
        <w:trPr>
          <w:jc w:val="center"/>
        </w:trPr>
        <w:tc>
          <w:tcPr>
            <w:tcW w:w="2696" w:type="pct"/>
            <w:shd w:val="clear" w:color="auto" w:fill="auto"/>
            <w:vAlign w:val="center"/>
          </w:tcPr>
          <w:p w14:paraId="2CBE7590" w14:textId="16FF4023" w:rsidR="00E93C77" w:rsidRPr="00CA1783" w:rsidRDefault="00BC4163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21B0DCF2" w14:textId="7CD6AB04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</w:t>
            </w:r>
            <w:r w:rsidR="00F04DC6"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00</w:t>
            </w:r>
            <w:r w:rsidR="00F04DC6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1918FC45" w14:textId="508CA6EA" w:rsidR="00E93C77" w:rsidRPr="00CA1783" w:rsidRDefault="00F04DC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000</w:t>
            </w:r>
            <w:r w:rsidR="00E93C77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</w:p>
        </w:tc>
      </w:tr>
      <w:tr w:rsidR="00E93C77" w:rsidRPr="00CA1783" w14:paraId="3C546CA7" w14:textId="77777777" w:rsidTr="008C40B0">
        <w:trPr>
          <w:jc w:val="center"/>
        </w:trPr>
        <w:tc>
          <w:tcPr>
            <w:tcW w:w="2696" w:type="pct"/>
            <w:shd w:val="clear" w:color="auto" w:fill="FFC000" w:themeFill="accent4"/>
            <w:vAlign w:val="center"/>
          </w:tcPr>
          <w:p w14:paraId="41326E1A" w14:textId="77777777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46B6AA7F" w14:textId="0699E5F0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3º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68B795D0" w14:textId="5A77B724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4º</w:t>
            </w:r>
          </w:p>
        </w:tc>
      </w:tr>
      <w:tr w:rsidR="00E93C77" w:rsidRPr="00CA1783" w14:paraId="04F5A620" w14:textId="77777777" w:rsidTr="00871CF9">
        <w:trPr>
          <w:jc w:val="center"/>
        </w:trPr>
        <w:tc>
          <w:tcPr>
            <w:tcW w:w="2696" w:type="pct"/>
            <w:shd w:val="clear" w:color="auto" w:fill="auto"/>
            <w:vAlign w:val="center"/>
          </w:tcPr>
          <w:p w14:paraId="0DD9043C" w14:textId="5C9B630C" w:rsidR="00E93C77" w:rsidRPr="00CA1783" w:rsidRDefault="00BC4163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598422CC" w14:textId="0AD445E6" w:rsidR="00E93C77" w:rsidRPr="00CA1783" w:rsidRDefault="00F04DC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00</w:t>
            </w:r>
            <w:r w:rsidR="00E93C77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3D37E45F" w14:textId="2FA93F82" w:rsidR="00E93C77" w:rsidRPr="00CA1783" w:rsidRDefault="00F04DC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00</w:t>
            </w:r>
            <w:r w:rsidR="00E93C77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</w:t>
            </w:r>
          </w:p>
        </w:tc>
      </w:tr>
      <w:tr w:rsidR="00E93C77" w:rsidRPr="00CA1783" w14:paraId="7A0766ED" w14:textId="77777777" w:rsidTr="008C40B0">
        <w:trPr>
          <w:jc w:val="center"/>
        </w:trPr>
        <w:tc>
          <w:tcPr>
            <w:tcW w:w="2696" w:type="pct"/>
            <w:shd w:val="clear" w:color="auto" w:fill="FFC000" w:themeFill="accent4"/>
            <w:vAlign w:val="center"/>
          </w:tcPr>
          <w:p w14:paraId="5EF2BC2A" w14:textId="77777777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21298D59" w14:textId="182CC8E9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5º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52204CFF" w14:textId="4FB42428" w:rsidR="00E93C77" w:rsidRPr="00CA1783" w:rsidRDefault="00E93C7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6º</w:t>
            </w:r>
          </w:p>
        </w:tc>
      </w:tr>
      <w:tr w:rsidR="00E93C77" w:rsidRPr="00CA1783" w14:paraId="68D31E9A" w14:textId="77777777" w:rsidTr="00871CF9">
        <w:trPr>
          <w:jc w:val="center"/>
        </w:trPr>
        <w:tc>
          <w:tcPr>
            <w:tcW w:w="2696" w:type="pct"/>
            <w:shd w:val="clear" w:color="auto" w:fill="auto"/>
            <w:vAlign w:val="center"/>
          </w:tcPr>
          <w:p w14:paraId="0904851E" w14:textId="691F484E" w:rsidR="00E93C77" w:rsidRPr="00CA1783" w:rsidRDefault="00BC4163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0D737C7C" w14:textId="0AF630BA" w:rsidR="00E93C77" w:rsidRPr="00CA1783" w:rsidRDefault="00F04DC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</w:t>
            </w:r>
            <w:r w:rsidR="001471F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</w:t>
            </w:r>
            <w:r w:rsidR="00923F2E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227B5772" w14:textId="21B80286" w:rsidR="00E93C77" w:rsidRPr="00CA1783" w:rsidRDefault="00F04DC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</w:t>
            </w:r>
            <w:r w:rsidR="001471F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</w:t>
            </w:r>
            <w:r w:rsidR="00923F2E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</w:p>
        </w:tc>
      </w:tr>
      <w:tr w:rsidR="00830ABA" w:rsidRPr="00CA1783" w14:paraId="7CF968B4" w14:textId="77777777" w:rsidTr="008C40B0">
        <w:trPr>
          <w:jc w:val="center"/>
        </w:trPr>
        <w:tc>
          <w:tcPr>
            <w:tcW w:w="2696" w:type="pct"/>
            <w:shd w:val="clear" w:color="auto" w:fill="FFC000" w:themeFill="accent4"/>
            <w:vAlign w:val="center"/>
          </w:tcPr>
          <w:p w14:paraId="31E73525" w14:textId="4DA94073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0DEE9234" w14:textId="49D7E25E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7º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146B8C7E" w14:textId="6C3D92AF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8º</w:t>
            </w:r>
          </w:p>
        </w:tc>
      </w:tr>
      <w:tr w:rsidR="00830ABA" w:rsidRPr="00CA1783" w14:paraId="075E366D" w14:textId="77777777" w:rsidTr="00871CF9">
        <w:trPr>
          <w:jc w:val="center"/>
        </w:trPr>
        <w:tc>
          <w:tcPr>
            <w:tcW w:w="2696" w:type="pct"/>
            <w:shd w:val="clear" w:color="auto" w:fill="auto"/>
            <w:vAlign w:val="center"/>
          </w:tcPr>
          <w:p w14:paraId="58EA9BE2" w14:textId="76CB997C" w:rsidR="00830ABA" w:rsidRPr="00CA1783" w:rsidRDefault="00BC4163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3B6B01EC" w14:textId="2B4595F0" w:rsidR="00830ABA" w:rsidRPr="00CA1783" w:rsidRDefault="00F04DC6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</w:t>
            </w:r>
            <w:r w:rsidR="00830AB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110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133585E4" w14:textId="2795E810" w:rsidR="00830ABA" w:rsidRPr="00CA1783" w:rsidRDefault="00F04DC6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color w:val="FFFFFF" w:themeColor="background1"/>
                <w:sz w:val="22"/>
                <w:szCs w:val="22"/>
                <w:lang w:eastAsia="en-US"/>
              </w:rPr>
              <w:t>0</w:t>
            </w:r>
            <w:r w:rsidR="00830ABA"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111</w:t>
            </w:r>
          </w:p>
        </w:tc>
      </w:tr>
      <w:tr w:rsidR="00830ABA" w:rsidRPr="00CA1783" w14:paraId="61A12047" w14:textId="77777777" w:rsidTr="008C40B0">
        <w:trPr>
          <w:jc w:val="center"/>
        </w:trPr>
        <w:tc>
          <w:tcPr>
            <w:tcW w:w="2696" w:type="pct"/>
            <w:shd w:val="clear" w:color="auto" w:fill="FFC000" w:themeFill="accent4"/>
            <w:vAlign w:val="center"/>
          </w:tcPr>
          <w:p w14:paraId="5FB13B6E" w14:textId="4087F41E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2D41DC7B" w14:textId="73A4283B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9º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52B41547" w14:textId="123856E2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10º</w:t>
            </w:r>
          </w:p>
        </w:tc>
      </w:tr>
      <w:tr w:rsidR="00830ABA" w:rsidRPr="00CA1783" w14:paraId="54E1B293" w14:textId="77777777" w:rsidTr="00871CF9">
        <w:trPr>
          <w:jc w:val="center"/>
        </w:trPr>
        <w:tc>
          <w:tcPr>
            <w:tcW w:w="2696" w:type="pct"/>
            <w:shd w:val="clear" w:color="auto" w:fill="auto"/>
            <w:vAlign w:val="center"/>
          </w:tcPr>
          <w:p w14:paraId="0F46E106" w14:textId="5EF7139B" w:rsidR="00830ABA" w:rsidRPr="00CA1783" w:rsidRDefault="00BC4163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2D3352B0" w14:textId="43E3D2AE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24F7E38F" w14:textId="6DDD58CC" w:rsidR="00830ABA" w:rsidRPr="00CA1783" w:rsidRDefault="00830ABA" w:rsidP="00830ABA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1001</w:t>
            </w:r>
          </w:p>
        </w:tc>
      </w:tr>
      <w:tr w:rsidR="00830ABA" w:rsidRPr="00CA1783" w14:paraId="5828922E" w14:textId="77777777" w:rsidTr="008C40B0">
        <w:trPr>
          <w:jc w:val="center"/>
        </w:trPr>
        <w:tc>
          <w:tcPr>
            <w:tcW w:w="2696" w:type="pct"/>
            <w:shd w:val="clear" w:color="auto" w:fill="FFC000" w:themeFill="accent4"/>
            <w:vAlign w:val="center"/>
          </w:tcPr>
          <w:p w14:paraId="3640F635" w14:textId="2708C19A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75322831" w14:textId="1B00E9B8" w:rsidR="00830ABA" w:rsidRPr="00CA1783" w:rsidRDefault="00F6704E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11</w:t>
            </w:r>
            <w:r w:rsidR="00830ABA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203CD0F2" w14:textId="29A6BCCA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F6704E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</w:tr>
      <w:tr w:rsidR="00830ABA" w:rsidRPr="00CA1783" w14:paraId="354CCD01" w14:textId="77777777" w:rsidTr="00871CF9">
        <w:trPr>
          <w:jc w:val="center"/>
        </w:trPr>
        <w:tc>
          <w:tcPr>
            <w:tcW w:w="2696" w:type="pct"/>
            <w:shd w:val="clear" w:color="auto" w:fill="auto"/>
            <w:vAlign w:val="center"/>
          </w:tcPr>
          <w:p w14:paraId="66E8587A" w14:textId="779AF8F1" w:rsidR="00830ABA" w:rsidRPr="00CA1783" w:rsidRDefault="00BC4163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7A971DAD" w14:textId="73F63AD6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1010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125A827E" w14:textId="434FA5CD" w:rsidR="00830ABA" w:rsidRPr="00CA1783" w:rsidRDefault="00830ABA" w:rsidP="00830AB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1011</w:t>
            </w:r>
          </w:p>
        </w:tc>
      </w:tr>
      <w:tr w:rsidR="00871CF9" w:rsidRPr="00CA1783" w14:paraId="277ED99B" w14:textId="77777777" w:rsidTr="008C40B0">
        <w:trPr>
          <w:jc w:val="center"/>
        </w:trPr>
        <w:tc>
          <w:tcPr>
            <w:tcW w:w="2696" w:type="pct"/>
            <w:shd w:val="clear" w:color="auto" w:fill="FFC000" w:themeFill="accent4"/>
            <w:vAlign w:val="center"/>
          </w:tcPr>
          <w:p w14:paraId="606CB421" w14:textId="72B727F7" w:rsidR="00871CF9" w:rsidRPr="00CA1783" w:rsidRDefault="00871CF9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454744E2" w14:textId="709C408D" w:rsidR="00871CF9" w:rsidRPr="00CA1783" w:rsidRDefault="00871CF9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F6704E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º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5A2A6558" w14:textId="0941136C" w:rsidR="00871CF9" w:rsidRPr="00CA1783" w:rsidRDefault="00871CF9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F6704E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</w:tr>
      <w:tr w:rsidR="00871CF9" w:rsidRPr="00CA1783" w14:paraId="43A600C8" w14:textId="77777777" w:rsidTr="00871CF9">
        <w:trPr>
          <w:jc w:val="center"/>
        </w:trPr>
        <w:tc>
          <w:tcPr>
            <w:tcW w:w="2696" w:type="pct"/>
            <w:shd w:val="clear" w:color="auto" w:fill="auto"/>
            <w:vAlign w:val="center"/>
          </w:tcPr>
          <w:p w14:paraId="298DDF5A" w14:textId="1C652948" w:rsidR="00871CF9" w:rsidRPr="00CA1783" w:rsidRDefault="00BC4163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42BE5530" w14:textId="521F0DA8" w:rsidR="00871CF9" w:rsidRPr="00CA1783" w:rsidRDefault="00752C92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1100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1AD6F5F2" w14:textId="1814B6FF" w:rsidR="00871CF9" w:rsidRPr="00CA1783" w:rsidRDefault="00752C92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1101</w:t>
            </w:r>
          </w:p>
        </w:tc>
      </w:tr>
      <w:tr w:rsidR="00871CF9" w:rsidRPr="00CA1783" w14:paraId="4A488F40" w14:textId="77777777" w:rsidTr="008C40B0">
        <w:trPr>
          <w:jc w:val="center"/>
        </w:trPr>
        <w:tc>
          <w:tcPr>
            <w:tcW w:w="2696" w:type="pct"/>
            <w:shd w:val="clear" w:color="auto" w:fill="FFC000" w:themeFill="accent4"/>
            <w:vAlign w:val="center"/>
          </w:tcPr>
          <w:p w14:paraId="26A28DAB" w14:textId="4B385AA4" w:rsidR="00871CF9" w:rsidRPr="00CA1783" w:rsidRDefault="00871CF9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4521AA9B" w14:textId="3BE0AAD0" w:rsidR="00871CF9" w:rsidRPr="00CA1783" w:rsidRDefault="00871CF9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F6704E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5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º</w:t>
            </w:r>
          </w:p>
        </w:tc>
        <w:tc>
          <w:tcPr>
            <w:tcW w:w="1152" w:type="pct"/>
            <w:shd w:val="clear" w:color="auto" w:fill="FFC000" w:themeFill="accent4"/>
            <w:vAlign w:val="center"/>
          </w:tcPr>
          <w:p w14:paraId="379AD776" w14:textId="3A12E857" w:rsidR="00871CF9" w:rsidRPr="00CA1783" w:rsidRDefault="00871CF9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</w:t>
            </w:r>
            <w:r w:rsidR="00F6704E"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6</w:t>
            </w: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º</w:t>
            </w:r>
          </w:p>
        </w:tc>
      </w:tr>
      <w:tr w:rsidR="00871CF9" w:rsidRPr="00CA1783" w14:paraId="04BFE22E" w14:textId="77777777" w:rsidTr="00871CF9">
        <w:trPr>
          <w:jc w:val="center"/>
        </w:trPr>
        <w:tc>
          <w:tcPr>
            <w:tcW w:w="2696" w:type="pct"/>
            <w:shd w:val="clear" w:color="auto" w:fill="auto"/>
            <w:vAlign w:val="center"/>
          </w:tcPr>
          <w:p w14:paraId="371A1CBB" w14:textId="0340B7C2" w:rsidR="00871CF9" w:rsidRPr="00CA1783" w:rsidRDefault="00BC4163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7FCD1642" w14:textId="4B6E7108" w:rsidR="00871CF9" w:rsidRPr="00CA1783" w:rsidRDefault="00C023C4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1110</w:t>
            </w:r>
          </w:p>
        </w:tc>
        <w:tc>
          <w:tcPr>
            <w:tcW w:w="1152" w:type="pct"/>
            <w:shd w:val="clear" w:color="auto" w:fill="auto"/>
            <w:vAlign w:val="center"/>
          </w:tcPr>
          <w:p w14:paraId="79DBEA7E" w14:textId="336D3863" w:rsidR="00871CF9" w:rsidRPr="00CA1783" w:rsidRDefault="00C023C4" w:rsidP="00871CF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1111</w:t>
            </w:r>
          </w:p>
        </w:tc>
      </w:tr>
    </w:tbl>
    <w:p w14:paraId="64B866F2" w14:textId="3F7547F6" w:rsidR="00E15D5B" w:rsidRPr="00CA1783" w:rsidRDefault="00E15D5B">
      <w:pPr>
        <w:rPr>
          <w:rFonts w:cstheme="minorHAnsi"/>
          <w:sz w:val="28"/>
          <w:szCs w:val="28"/>
        </w:rPr>
      </w:pPr>
    </w:p>
    <w:p w14:paraId="11EF6C04" w14:textId="2B3328FE" w:rsidR="00D4287D" w:rsidRPr="00CA1783" w:rsidRDefault="00FF66BE" w:rsidP="00D96A6A">
      <w:pPr>
        <w:jc w:val="both"/>
        <w:rPr>
          <w:rFonts w:cstheme="minorHAnsi"/>
          <w:sz w:val="28"/>
          <w:szCs w:val="28"/>
        </w:rPr>
      </w:pPr>
      <w:r w:rsidRPr="00CA1783">
        <w:rPr>
          <w:rFonts w:cstheme="minorHAnsi"/>
          <w:sz w:val="28"/>
          <w:szCs w:val="28"/>
        </w:rPr>
        <w:t>No Hexadecimal, a lógica permanece</w:t>
      </w:r>
      <w:r w:rsidR="00E403DA" w:rsidRPr="00CA1783">
        <w:rPr>
          <w:rFonts w:cstheme="minorHAnsi"/>
          <w:sz w:val="28"/>
          <w:szCs w:val="28"/>
        </w:rPr>
        <w:t xml:space="preserve"> a mesma: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59123E" w:rsidRPr="00CA1783" w14:paraId="66118DF9" w14:textId="77777777" w:rsidTr="0059123E">
        <w:trPr>
          <w:gridAfter w:val="16"/>
          <w:trHeight w:val="342"/>
          <w:jc w:val="center"/>
        </w:trPr>
        <w:tc>
          <w:tcPr>
            <w:tcW w:w="0" w:type="auto"/>
            <w:vMerge w:val="restart"/>
            <w:shd w:val="clear" w:color="auto" w:fill="FFC000" w:themeFill="accent4"/>
            <w:vAlign w:val="center"/>
          </w:tcPr>
          <w:p w14:paraId="430B8A14" w14:textId="06B95794" w:rsidR="0059123E" w:rsidRPr="00CA1783" w:rsidRDefault="0059123E" w:rsidP="0059123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HEXADECIMAL</w:t>
            </w:r>
          </w:p>
        </w:tc>
      </w:tr>
      <w:tr w:rsidR="00A15F1F" w:rsidRPr="00CA1783" w14:paraId="6285F6E7" w14:textId="77777777" w:rsidTr="00E403DA">
        <w:trPr>
          <w:jc w:val="center"/>
        </w:trPr>
        <w:tc>
          <w:tcPr>
            <w:tcW w:w="0" w:type="auto"/>
            <w:vMerge/>
            <w:shd w:val="clear" w:color="auto" w:fill="FFC000" w:themeFill="accent4"/>
            <w:vAlign w:val="center"/>
          </w:tcPr>
          <w:p w14:paraId="4A808264" w14:textId="77777777" w:rsidR="00A15F1F" w:rsidRPr="00CA1783" w:rsidRDefault="00A15F1F" w:rsidP="0059123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F17169D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3CB482B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89C903B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95615F5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6950868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5º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E7064A8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6º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8D269EF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7º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B36B4B0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8º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CBEACFC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9º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9FF32B7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10º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E4950EC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11º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DB261A7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12º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F58F726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13º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30E181D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14º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EBFE9ED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15º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37DF753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16º</w:t>
            </w:r>
          </w:p>
        </w:tc>
      </w:tr>
      <w:tr w:rsidR="00A15F1F" w:rsidRPr="00CA1783" w14:paraId="39FABF10" w14:textId="77777777" w:rsidTr="0059123E">
        <w:trPr>
          <w:jc w:val="center"/>
        </w:trPr>
        <w:tc>
          <w:tcPr>
            <w:tcW w:w="0" w:type="auto"/>
            <w:vAlign w:val="center"/>
          </w:tcPr>
          <w:p w14:paraId="2913B1DD" w14:textId="091C729D" w:rsidR="00A15F1F" w:rsidRPr="00CA1783" w:rsidRDefault="00BC4163" w:rsidP="0059123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0" w:type="auto"/>
            <w:vAlign w:val="center"/>
          </w:tcPr>
          <w:p w14:paraId="739B34DD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0" w:type="auto"/>
            <w:vAlign w:val="center"/>
          </w:tcPr>
          <w:p w14:paraId="2447EA5D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vAlign w:val="center"/>
          </w:tcPr>
          <w:p w14:paraId="75F6B0CC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vAlign w:val="center"/>
          </w:tcPr>
          <w:p w14:paraId="13E97919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vAlign w:val="center"/>
          </w:tcPr>
          <w:p w14:paraId="7ED778A3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vAlign w:val="center"/>
          </w:tcPr>
          <w:p w14:paraId="2B3C0D23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vAlign w:val="center"/>
          </w:tcPr>
          <w:p w14:paraId="39D0BE5F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0" w:type="auto"/>
            <w:vAlign w:val="center"/>
          </w:tcPr>
          <w:p w14:paraId="1824275E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0" w:type="auto"/>
            <w:vAlign w:val="center"/>
          </w:tcPr>
          <w:p w14:paraId="3E07075B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0" w:type="auto"/>
            <w:vAlign w:val="center"/>
          </w:tcPr>
          <w:p w14:paraId="2EB20F77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0" w:type="auto"/>
            <w:vAlign w:val="center"/>
          </w:tcPr>
          <w:p w14:paraId="0008272B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0" w:type="auto"/>
            <w:vAlign w:val="center"/>
          </w:tcPr>
          <w:p w14:paraId="53D3556A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0" w:type="auto"/>
            <w:vAlign w:val="center"/>
          </w:tcPr>
          <w:p w14:paraId="6D80B792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0" w:type="auto"/>
            <w:vAlign w:val="center"/>
          </w:tcPr>
          <w:p w14:paraId="7E0F5160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0" w:type="auto"/>
            <w:vAlign w:val="center"/>
          </w:tcPr>
          <w:p w14:paraId="2CB1BB19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0" w:type="auto"/>
            <w:vAlign w:val="center"/>
          </w:tcPr>
          <w:p w14:paraId="39638539" w14:textId="77777777" w:rsidR="00A15F1F" w:rsidRPr="00CA1783" w:rsidRDefault="00A15F1F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F</w:t>
            </w:r>
          </w:p>
        </w:tc>
      </w:tr>
      <w:tr w:rsidR="00EC0FD0" w:rsidRPr="00CA1783" w14:paraId="5F2ECB48" w14:textId="77777777" w:rsidTr="00EC0FD0">
        <w:trPr>
          <w:jc w:val="center"/>
        </w:trPr>
        <w:tc>
          <w:tcPr>
            <w:tcW w:w="0" w:type="auto"/>
            <w:shd w:val="clear" w:color="auto" w:fill="FFC000" w:themeFill="accent4"/>
            <w:vAlign w:val="center"/>
          </w:tcPr>
          <w:p w14:paraId="505B9FF3" w14:textId="5A9B176A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6141ECB" w14:textId="4910668C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17º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CEE32B4" w14:textId="16CA91CD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18º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91BFEE1" w14:textId="48BD0293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19º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20DCF42" w14:textId="6F0A2078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20º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6D508CA" w14:textId="52C1988C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21º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5BF2A36" w14:textId="3B6E0607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22º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1C34B21" w14:textId="5BC48ACE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23º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C26384E" w14:textId="67D129AB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24º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14B0A57" w14:textId="486706C0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25º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6D864C8" w14:textId="60BB45FD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26º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69EF079" w14:textId="44ECC750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27º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A7C250E" w14:textId="1151C7A6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28º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7A64E6B" w14:textId="0ADEC9D0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29º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21B51E3" w14:textId="7FFD611A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30º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D214457" w14:textId="3112B3CB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31º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0476D09" w14:textId="7162B732" w:rsidR="0069392D" w:rsidRPr="00CA1783" w:rsidRDefault="0069392D" w:rsidP="0069392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32º</w:t>
            </w:r>
          </w:p>
        </w:tc>
      </w:tr>
      <w:tr w:rsidR="0059123E" w:rsidRPr="00CA1783" w14:paraId="3E541CF4" w14:textId="77777777" w:rsidTr="0059123E">
        <w:trPr>
          <w:jc w:val="center"/>
        </w:trPr>
        <w:tc>
          <w:tcPr>
            <w:tcW w:w="0" w:type="auto"/>
            <w:vAlign w:val="center"/>
          </w:tcPr>
          <w:p w14:paraId="3DDE3745" w14:textId="0E1A1F1E" w:rsidR="0059123E" w:rsidRPr="00CA1783" w:rsidRDefault="00BC4163" w:rsidP="0059123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0" w:type="auto"/>
            <w:vAlign w:val="center"/>
          </w:tcPr>
          <w:p w14:paraId="10FB2D8F" w14:textId="3B24B9CF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vAlign w:val="center"/>
          </w:tcPr>
          <w:p w14:paraId="0F0F721C" w14:textId="101DF9D6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0" w:type="auto"/>
            <w:vAlign w:val="center"/>
          </w:tcPr>
          <w:p w14:paraId="5E9967A0" w14:textId="2D8178B3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0" w:type="auto"/>
            <w:vAlign w:val="center"/>
          </w:tcPr>
          <w:p w14:paraId="3E293B98" w14:textId="337BB48A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0" w:type="auto"/>
            <w:vAlign w:val="center"/>
          </w:tcPr>
          <w:p w14:paraId="4EE00139" w14:textId="796943EA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0" w:type="auto"/>
            <w:vAlign w:val="center"/>
          </w:tcPr>
          <w:p w14:paraId="029BBABB" w14:textId="248418EC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0" w:type="auto"/>
            <w:vAlign w:val="center"/>
          </w:tcPr>
          <w:p w14:paraId="2B57554D" w14:textId="395FF8B1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0" w:type="auto"/>
            <w:vAlign w:val="center"/>
          </w:tcPr>
          <w:p w14:paraId="50703BBF" w14:textId="3F5C8B63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0" w:type="auto"/>
            <w:vAlign w:val="center"/>
          </w:tcPr>
          <w:p w14:paraId="7CB0F7E2" w14:textId="589BD993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0" w:type="auto"/>
            <w:vAlign w:val="center"/>
          </w:tcPr>
          <w:p w14:paraId="2C228FB7" w14:textId="7708B45B" w:rsidR="0059123E" w:rsidRPr="00CA1783" w:rsidRDefault="00337117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0" w:type="auto"/>
            <w:vAlign w:val="center"/>
          </w:tcPr>
          <w:p w14:paraId="44F027A3" w14:textId="59C39C5E" w:rsidR="0059123E" w:rsidRPr="00CA1783" w:rsidRDefault="006C6E6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1A</w:t>
            </w:r>
          </w:p>
        </w:tc>
        <w:tc>
          <w:tcPr>
            <w:tcW w:w="0" w:type="auto"/>
            <w:vAlign w:val="center"/>
          </w:tcPr>
          <w:p w14:paraId="4C2D6EFB" w14:textId="4010FE39" w:rsidR="0059123E" w:rsidRPr="00CA1783" w:rsidRDefault="006C6E6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1B</w:t>
            </w:r>
          </w:p>
        </w:tc>
        <w:tc>
          <w:tcPr>
            <w:tcW w:w="0" w:type="auto"/>
            <w:vAlign w:val="center"/>
          </w:tcPr>
          <w:p w14:paraId="06077A10" w14:textId="7A6E6516" w:rsidR="0059123E" w:rsidRPr="00CA1783" w:rsidRDefault="006C6E6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1C</w:t>
            </w:r>
          </w:p>
        </w:tc>
        <w:tc>
          <w:tcPr>
            <w:tcW w:w="0" w:type="auto"/>
            <w:vAlign w:val="center"/>
          </w:tcPr>
          <w:p w14:paraId="67E27A59" w14:textId="585DCF49" w:rsidR="0059123E" w:rsidRPr="00CA1783" w:rsidRDefault="006C6E6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1D</w:t>
            </w:r>
          </w:p>
        </w:tc>
        <w:tc>
          <w:tcPr>
            <w:tcW w:w="0" w:type="auto"/>
            <w:vAlign w:val="center"/>
          </w:tcPr>
          <w:p w14:paraId="767C8D8F" w14:textId="10EA7070" w:rsidR="0059123E" w:rsidRPr="00CA1783" w:rsidRDefault="006C6E6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1E</w:t>
            </w:r>
          </w:p>
        </w:tc>
        <w:tc>
          <w:tcPr>
            <w:tcW w:w="0" w:type="auto"/>
            <w:vAlign w:val="center"/>
          </w:tcPr>
          <w:p w14:paraId="234F9000" w14:textId="45BEAD38" w:rsidR="0059123E" w:rsidRPr="00CA1783" w:rsidRDefault="006C6E66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1F</w:t>
            </w:r>
          </w:p>
        </w:tc>
      </w:tr>
      <w:tr w:rsidR="00EC0FD0" w:rsidRPr="00CA1783" w14:paraId="548A9D23" w14:textId="77777777" w:rsidTr="00EC0FD0">
        <w:trPr>
          <w:jc w:val="center"/>
        </w:trPr>
        <w:tc>
          <w:tcPr>
            <w:tcW w:w="0" w:type="auto"/>
            <w:shd w:val="clear" w:color="auto" w:fill="FFC000" w:themeFill="accent4"/>
            <w:vAlign w:val="center"/>
          </w:tcPr>
          <w:p w14:paraId="6B912E7C" w14:textId="0BBD127B" w:rsidR="0040164B" w:rsidRPr="00CA1783" w:rsidRDefault="00423230" w:rsidP="0059123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ORDEM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BB14255" w14:textId="4A826D83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33º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A4A9750" w14:textId="542826D9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34º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A9BA923" w14:textId="32F506EE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35º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0B46BBA" w14:textId="3E48CE5A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36º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495610A" w14:textId="6463A5FB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37º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1B88564" w14:textId="0BC40949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38º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EE21A9D" w14:textId="231F655E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39º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323F3F4" w14:textId="7057A1DC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40º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552C410" w14:textId="0CAC80B0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41º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3386D5C" w14:textId="7C86F4A5" w:rsidR="0040164B" w:rsidRPr="00CA1783" w:rsidRDefault="0069392D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42º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6C82A33" w14:textId="1F16A264" w:rsidR="0040164B" w:rsidRPr="00CA1783" w:rsidRDefault="00423230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43º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807E72D" w14:textId="6FEDFD18" w:rsidR="0040164B" w:rsidRPr="00CA1783" w:rsidRDefault="00423230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44º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23CA4E7" w14:textId="2363DB36" w:rsidR="0040164B" w:rsidRPr="00CA1783" w:rsidRDefault="00423230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45º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B8F1FFD" w14:textId="521ABE31" w:rsidR="0040164B" w:rsidRPr="00CA1783" w:rsidRDefault="00423230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46º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CCB003B" w14:textId="4BC183D4" w:rsidR="0040164B" w:rsidRPr="00CA1783" w:rsidRDefault="00423230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47º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2D4B0AD" w14:textId="0B8A67B8" w:rsidR="0040164B" w:rsidRPr="00CA1783" w:rsidRDefault="00423230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48º</w:t>
            </w:r>
          </w:p>
        </w:tc>
      </w:tr>
      <w:tr w:rsidR="0040164B" w:rsidRPr="00CA1783" w14:paraId="5C6FF557" w14:textId="77777777" w:rsidTr="0059123E">
        <w:trPr>
          <w:jc w:val="center"/>
        </w:trPr>
        <w:tc>
          <w:tcPr>
            <w:tcW w:w="0" w:type="auto"/>
            <w:vAlign w:val="center"/>
          </w:tcPr>
          <w:p w14:paraId="6BCBC5D7" w14:textId="7B7086EE" w:rsidR="0040164B" w:rsidRPr="00CA1783" w:rsidRDefault="00BC4163" w:rsidP="0059123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Símbolo</w:t>
            </w:r>
          </w:p>
        </w:tc>
        <w:tc>
          <w:tcPr>
            <w:tcW w:w="0" w:type="auto"/>
            <w:vAlign w:val="center"/>
          </w:tcPr>
          <w:p w14:paraId="0371C378" w14:textId="5538B5F8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0" w:type="auto"/>
            <w:vAlign w:val="center"/>
          </w:tcPr>
          <w:p w14:paraId="3E647789" w14:textId="3BDDAC05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0" w:type="auto"/>
            <w:vAlign w:val="center"/>
          </w:tcPr>
          <w:p w14:paraId="2F4A8B4D" w14:textId="727E0C8F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0" w:type="auto"/>
            <w:vAlign w:val="center"/>
          </w:tcPr>
          <w:p w14:paraId="59CEDC37" w14:textId="7B4045F6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0" w:type="auto"/>
            <w:vAlign w:val="center"/>
          </w:tcPr>
          <w:p w14:paraId="6FE3229D" w14:textId="17C57995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0" w:type="auto"/>
            <w:vAlign w:val="center"/>
          </w:tcPr>
          <w:p w14:paraId="77B3CBCE" w14:textId="67B57C0B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0" w:type="auto"/>
            <w:vAlign w:val="center"/>
          </w:tcPr>
          <w:p w14:paraId="479E97E5" w14:textId="08D8EE6E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0" w:type="auto"/>
            <w:vAlign w:val="center"/>
          </w:tcPr>
          <w:p w14:paraId="2A3601FC" w14:textId="749B184A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0" w:type="auto"/>
            <w:vAlign w:val="center"/>
          </w:tcPr>
          <w:p w14:paraId="74F6F98F" w14:textId="7B2BA295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0" w:type="auto"/>
            <w:vAlign w:val="center"/>
          </w:tcPr>
          <w:p w14:paraId="41D0DB0F" w14:textId="7F3D84E1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0" w:type="auto"/>
            <w:vAlign w:val="center"/>
          </w:tcPr>
          <w:p w14:paraId="0470AEE3" w14:textId="3A4A54BF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2A</w:t>
            </w:r>
          </w:p>
        </w:tc>
        <w:tc>
          <w:tcPr>
            <w:tcW w:w="0" w:type="auto"/>
            <w:vAlign w:val="center"/>
          </w:tcPr>
          <w:p w14:paraId="71F1E52C" w14:textId="707F771F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2B</w:t>
            </w:r>
          </w:p>
        </w:tc>
        <w:tc>
          <w:tcPr>
            <w:tcW w:w="0" w:type="auto"/>
            <w:vAlign w:val="center"/>
          </w:tcPr>
          <w:p w14:paraId="67F1B75A" w14:textId="43BEEBF7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2C</w:t>
            </w:r>
          </w:p>
        </w:tc>
        <w:tc>
          <w:tcPr>
            <w:tcW w:w="0" w:type="auto"/>
            <w:vAlign w:val="center"/>
          </w:tcPr>
          <w:p w14:paraId="3F13E6F7" w14:textId="149C3F4D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2D</w:t>
            </w:r>
          </w:p>
        </w:tc>
        <w:tc>
          <w:tcPr>
            <w:tcW w:w="0" w:type="auto"/>
            <w:vAlign w:val="center"/>
          </w:tcPr>
          <w:p w14:paraId="79906173" w14:textId="1A15E051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2E</w:t>
            </w:r>
          </w:p>
        </w:tc>
        <w:tc>
          <w:tcPr>
            <w:tcW w:w="0" w:type="auto"/>
            <w:vAlign w:val="center"/>
          </w:tcPr>
          <w:p w14:paraId="32F7832C" w14:textId="67630C9C" w:rsidR="0040164B" w:rsidRPr="00CA1783" w:rsidRDefault="0040164B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CA1783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2F</w:t>
            </w:r>
          </w:p>
        </w:tc>
      </w:tr>
    </w:tbl>
    <w:p w14:paraId="36C51BBA" w14:textId="67AA1BC7" w:rsidR="006A38E1" w:rsidRPr="00CA1783" w:rsidRDefault="006A38E1" w:rsidP="00D96A6A">
      <w:pPr>
        <w:jc w:val="both"/>
        <w:rPr>
          <w:rFonts w:cstheme="minorHAnsi"/>
          <w:sz w:val="28"/>
          <w:szCs w:val="28"/>
        </w:rPr>
      </w:pPr>
    </w:p>
    <w:p w14:paraId="070175F0" w14:textId="77777777" w:rsidR="00B13DE6" w:rsidRDefault="00B13DE6">
      <w:pPr>
        <w:rPr>
          <w:rFonts w:cstheme="minorHAnsi"/>
          <w:b/>
          <w:bCs/>
          <w:caps/>
          <w:sz w:val="38"/>
          <w:szCs w:val="38"/>
        </w:rPr>
      </w:pPr>
      <w:r>
        <w:rPr>
          <w:rFonts w:cstheme="minorHAnsi"/>
          <w:b/>
          <w:bCs/>
          <w:caps/>
          <w:sz w:val="38"/>
          <w:szCs w:val="38"/>
        </w:rPr>
        <w:br w:type="page"/>
      </w:r>
    </w:p>
    <w:p w14:paraId="6BA6E861" w14:textId="0153CD8E" w:rsidR="006A38E1" w:rsidRPr="00CA1783" w:rsidRDefault="006A38E1" w:rsidP="009A7AE9">
      <w:pPr>
        <w:jc w:val="both"/>
        <w:rPr>
          <w:rFonts w:cstheme="minorHAnsi"/>
          <w:b/>
          <w:bCs/>
          <w:caps/>
          <w:sz w:val="38"/>
          <w:szCs w:val="38"/>
        </w:rPr>
      </w:pPr>
      <w:r w:rsidRPr="00CA1783">
        <w:rPr>
          <w:rFonts w:cstheme="minorHAnsi"/>
          <w:b/>
          <w:bCs/>
          <w:caps/>
          <w:sz w:val="38"/>
          <w:szCs w:val="38"/>
        </w:rPr>
        <w:lastRenderedPageBreak/>
        <w:t>REPRESENTAÇÃO DE BASE NUMÉRICA</w:t>
      </w:r>
    </w:p>
    <w:p w14:paraId="2F453983" w14:textId="77777777" w:rsidR="00D84ECB" w:rsidRPr="00CA1783" w:rsidRDefault="00D84ECB" w:rsidP="006A38E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D2DC260" w14:textId="3C3C1ECD" w:rsidR="006A38E1" w:rsidRPr="00CA1783" w:rsidRDefault="006A38E1" w:rsidP="006A38E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Quando falamos de números da base</w:t>
      </w:r>
      <w:r w:rsidR="00D84ECB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="00D84ECB"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geralmente não representamos explicitamente a base numérica, quando vemos um número qualquer sem base numérica </w:t>
      </w:r>
      <w:r w:rsidR="00D84ECB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subentendemos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ser um número da base decimal. Mas para números de outras bases é necessário informar explicitamente a base numérica do número. Esta é representada por um número </w:t>
      </w:r>
      <w:r w:rsidR="00D84ECB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sobescrito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no final do número. Por exemplo:</w:t>
      </w:r>
    </w:p>
    <w:p w14:paraId="47C877AF" w14:textId="77777777" w:rsidR="00D84ECB" w:rsidRPr="00CA1783" w:rsidRDefault="00D84ECB" w:rsidP="006A38E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F86E7DE" w14:textId="77777777" w:rsidR="006A38E1" w:rsidRPr="00CA1783" w:rsidRDefault="006A38E1" w:rsidP="001606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1010001011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2</w:t>
      </w:r>
    </w:p>
    <w:p w14:paraId="557A0763" w14:textId="77777777" w:rsidR="006A38E1" w:rsidRPr="00CA1783" w:rsidRDefault="006A38E1" w:rsidP="001606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453234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8</w:t>
      </w:r>
    </w:p>
    <w:p w14:paraId="457A55B4" w14:textId="77777777" w:rsidR="006A38E1" w:rsidRPr="00CA1783" w:rsidRDefault="006A38E1" w:rsidP="001606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23AF6D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16</w:t>
      </w:r>
    </w:p>
    <w:p w14:paraId="0136B415" w14:textId="77777777" w:rsidR="006A38E1" w:rsidRPr="00CA1783" w:rsidRDefault="006A38E1" w:rsidP="001606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1024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10 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(nesse caso, por ser base decimal, podemos representar ou o número sem a base, apenas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1024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)</w:t>
      </w:r>
    </w:p>
    <w:p w14:paraId="5B6F56B9" w14:textId="5C4E251B" w:rsidR="00FF66BE" w:rsidRPr="00CA1783" w:rsidRDefault="00FF66BE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CF25526" w14:textId="5EA8DA3C" w:rsidR="004C3DCF" w:rsidRPr="00CA1783" w:rsidRDefault="004C3DCF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Entendido isso, vamos ver agora como converter os números entre as bases decimais.</w:t>
      </w:r>
    </w:p>
    <w:p w14:paraId="454503E8" w14:textId="61C62C67" w:rsidR="00A830C0" w:rsidRPr="00CA1783" w:rsidRDefault="00A830C0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FF4F7F6" w14:textId="77777777" w:rsidR="00A830C0" w:rsidRPr="00CA1783" w:rsidRDefault="00A830C0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3" w:name="_Toc102371752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1ª CONVERSÃO NUMÉRICA: DECIMAL PARA BINÁRIO</w:t>
      </w:r>
      <w:bookmarkEnd w:id="3"/>
    </w:p>
    <w:p w14:paraId="73DA317C" w14:textId="77777777" w:rsidR="004C3DCF" w:rsidRPr="00CA1783" w:rsidRDefault="004C3DCF" w:rsidP="00A830C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3D97760" w14:textId="688A0484" w:rsidR="00A830C0" w:rsidRPr="00CA1783" w:rsidRDefault="00A830C0" w:rsidP="00A830C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 conversão numérica de números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decimais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para números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binários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é realizada através de divisões consecutivas. Como? Dividimos o número da base decimal por 2 até que não seja mais divisível, ao final, o número binário é o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resultado da última divisão</w:t>
      </w:r>
      <w:r w:rsidR="00C204E5"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“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ajuntado</w:t>
      </w:r>
      <w:r w:rsidR="00C204E5"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”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dos restos das demais divisões "de baixo para cima"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. Bom, é melhor vemos um exemplo </w:t>
      </w:r>
      <w:r w:rsidR="004C3DCF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para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ficar claro...</w:t>
      </w:r>
    </w:p>
    <w:p w14:paraId="3BFFB90C" w14:textId="77777777" w:rsidR="004C3DCF" w:rsidRPr="00CA1783" w:rsidRDefault="004C3DCF" w:rsidP="00A830C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8C58401" w14:textId="1917C6A5" w:rsidR="00A830C0" w:rsidRPr="00CA1783" w:rsidRDefault="00A830C0" w:rsidP="004C3D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Vamos converter o número 34 para a base binária.</w:t>
      </w:r>
    </w:p>
    <w:p w14:paraId="3C65E3F2" w14:textId="678DA25D" w:rsidR="00A830C0" w:rsidRPr="00CA1783" w:rsidRDefault="00A830C0" w:rsidP="00A61A64">
      <w:pPr>
        <w:pStyle w:val="NormalWeb"/>
        <w:shd w:val="clear" w:color="auto" w:fill="FFFFFF"/>
        <w:spacing w:before="0" w:beforeAutospacing="0" w:after="225" w:afterAutospacing="0"/>
        <w:jc w:val="center"/>
        <w:textAlignment w:val="baseline"/>
        <w:rPr>
          <w:rFonts w:asciiTheme="minorHAnsi" w:hAnsiTheme="minorHAnsi" w:cstheme="minorHAnsi"/>
          <w:color w:val="353535"/>
        </w:rPr>
      </w:pPr>
      <w:r w:rsidRPr="00CA1783">
        <w:rPr>
          <w:rFonts w:asciiTheme="minorHAnsi" w:hAnsiTheme="minorHAnsi" w:cstheme="minorHAnsi"/>
          <w:noProof/>
          <w:color w:val="353535"/>
        </w:rPr>
        <w:drawing>
          <wp:inline distT="0" distB="0" distL="0" distR="0" wp14:anchorId="5D8E1CD5" wp14:editId="278163DE">
            <wp:extent cx="2750400" cy="3024000"/>
            <wp:effectExtent l="76200" t="76200" r="126365" b="138430"/>
            <wp:docPr id="1" name="Imagem 1" descr="conversao decimal para&#10;bi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sao decimal para&#10;binár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30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692EB" w14:textId="77777777" w:rsidR="00130B55" w:rsidRPr="00CA1783" w:rsidRDefault="00130B55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4" w:name="_Toc102371753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lastRenderedPageBreak/>
        <w:t>2ª CONVERSÃO NUMÉRICA: DECIMAL PARA OCTAL</w:t>
      </w:r>
      <w:bookmarkEnd w:id="4"/>
    </w:p>
    <w:p w14:paraId="3CFDA98A" w14:textId="77777777" w:rsidR="00130B55" w:rsidRPr="00CA1783" w:rsidRDefault="00130B55" w:rsidP="00130B5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68F2998" w14:textId="6BF0D1D0" w:rsidR="00130B55" w:rsidRPr="00CA1783" w:rsidRDefault="00130B55" w:rsidP="00130B5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 conversão numérica de</w:t>
      </w:r>
      <w:r w:rsidR="00E15D5B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="00E15D5B"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para</w:t>
      </w:r>
      <w:r w:rsidR="00E15D5B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Octal</w:t>
      </w:r>
      <w:r w:rsidR="00E15D5B"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é quase idêntica </w:t>
      </w:r>
      <w:r w:rsidR="0063557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à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anterior, a diferença é que agora dividimos por 8. Veja o exemplo abaixo, onde convertemos o número 2834 da base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para a base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octal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:</w:t>
      </w:r>
    </w:p>
    <w:p w14:paraId="1B36C095" w14:textId="77777777" w:rsidR="008C19F7" w:rsidRPr="00CA1783" w:rsidRDefault="008C19F7" w:rsidP="00130B5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D3B9F89" w14:textId="6CEAFD76" w:rsidR="00130B55" w:rsidRPr="00CA1783" w:rsidRDefault="00130B55" w:rsidP="008C19F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7378AD20" wp14:editId="0CD1EF3F">
            <wp:extent cx="2311200" cy="2628000"/>
            <wp:effectExtent l="76200" t="76200" r="127635" b="134620"/>
            <wp:docPr id="3" name="Imagem 3" descr="conversao decimal para&#10;oc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rsao decimal para&#10;oct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00" cy="262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40AC0A" w14:textId="5680B44D" w:rsidR="00A830C0" w:rsidRPr="00CA1783" w:rsidRDefault="00A830C0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9D5A18E" w14:textId="77777777" w:rsidR="00B936D9" w:rsidRPr="00CA1783" w:rsidRDefault="00B936D9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5" w:name="_Toc102371754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3ª CONVERSÃO NUMÉRICA: DECIMAL PARA HEXADECIMAL</w:t>
      </w:r>
      <w:bookmarkEnd w:id="5"/>
    </w:p>
    <w:p w14:paraId="61644094" w14:textId="77777777" w:rsidR="00B936D9" w:rsidRPr="00CA1783" w:rsidRDefault="00B936D9" w:rsidP="00B936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EF278F4" w14:textId="77777777" w:rsidR="00B936D9" w:rsidRPr="00CA1783" w:rsidRDefault="00B936D9" w:rsidP="00B936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Já dá para imaginar como é a conversão de números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decimais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para a base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hexadecimal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?</w:t>
      </w:r>
    </w:p>
    <w:p w14:paraId="6CAF4D59" w14:textId="77777777" w:rsidR="00B936D9" w:rsidRPr="00CA1783" w:rsidRDefault="00B936D9" w:rsidP="00B936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3A39B5A" w14:textId="1BBFC8A7" w:rsidR="00B936D9" w:rsidRPr="00CA1783" w:rsidRDefault="00B936D9" w:rsidP="00B936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Acertou! É a mesma coisa que a anterior, só que agora dividimos por 16. Mas tem um pequeno detalhe, ao final não podemos utilizar os números 10, 11, 12, 13, 14, e 15, no lugar </w:t>
      </w:r>
      <w:r w:rsidR="00522B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desses números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utilizamos A, B, C, D, E </w:t>
      </w:r>
      <w:proofErr w:type="spellStart"/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e</w:t>
      </w:r>
      <w:proofErr w:type="spellEnd"/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F. Veja o exemplo abaixo, onde convertemos o número 2834 da base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 para a base </w:t>
      </w:r>
      <w:r w:rsidR="00522BE9"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hexadecimal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:</w:t>
      </w:r>
    </w:p>
    <w:p w14:paraId="589E24CC" w14:textId="77777777" w:rsidR="00522BE9" w:rsidRPr="00CA1783" w:rsidRDefault="00522BE9" w:rsidP="00B936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68BB292" w14:textId="2B998EB3" w:rsidR="00B936D9" w:rsidRPr="00CA1783" w:rsidRDefault="00B936D9" w:rsidP="00522BE9">
      <w:pPr>
        <w:pStyle w:val="NormalWeb"/>
        <w:shd w:val="clear" w:color="auto" w:fill="FFFFFF"/>
        <w:spacing w:before="0" w:beforeAutospacing="0" w:after="225" w:afterAutospacing="0"/>
        <w:jc w:val="center"/>
        <w:textAlignment w:val="baseline"/>
        <w:rPr>
          <w:rFonts w:asciiTheme="minorHAnsi" w:hAnsiTheme="minorHAnsi" w:cstheme="minorHAnsi"/>
          <w:color w:val="353535"/>
        </w:rPr>
      </w:pPr>
      <w:r w:rsidRPr="00CA1783">
        <w:rPr>
          <w:rFonts w:asciiTheme="minorHAnsi" w:hAnsiTheme="minorHAnsi" w:cstheme="minorHAnsi"/>
          <w:noProof/>
          <w:color w:val="353535"/>
        </w:rPr>
        <w:drawing>
          <wp:inline distT="0" distB="0" distL="0" distR="0" wp14:anchorId="1E8B1C9E" wp14:editId="75ABAA17">
            <wp:extent cx="2710800" cy="2264400"/>
            <wp:effectExtent l="76200" t="76200" r="128270" b="136525"/>
            <wp:docPr id="4" name="Imagem 4" descr="conversao decimal para&#10;hexa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versao decimal para&#10;hexadecim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00" cy="226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1CCC2" w14:textId="4B65C5DB" w:rsidR="00B936D9" w:rsidRPr="00CA1783" w:rsidRDefault="001A6C40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Viu como é fácil? Não se esqueça de trocar os valores acima de 9 por letras!</w:t>
      </w:r>
    </w:p>
    <w:p w14:paraId="1A642F36" w14:textId="1073FD7E" w:rsidR="0011271B" w:rsidRPr="00CA1783" w:rsidRDefault="0011271B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4ECF5E7" w14:textId="77777777" w:rsidR="0011271B" w:rsidRPr="00CA1783" w:rsidRDefault="0011271B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6" w:name="_Toc102371755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lastRenderedPageBreak/>
        <w:t>4ª CONVERSÃO NUMÉRICA: BINÁRIO PARA DECIMAL</w:t>
      </w:r>
      <w:bookmarkEnd w:id="6"/>
    </w:p>
    <w:p w14:paraId="41A29707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588C7FB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Agora vamos entrar na conversão de números para a base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, mas vamos ver que após aprender uma forma, as outras são bem parecidas também. A conversão de números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binários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para números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decimais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é realizada através de uma somatória dos algarismos binários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da direita para a esquerda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onde cada termo da somatória é multiplicado por 2 elevado a um número sequencial iniciado em 0. Parece complicado, mas não é. Você pode seguir uns passos simples como apresentado abaixo:</w:t>
      </w:r>
    </w:p>
    <w:p w14:paraId="3B6C92E5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F4C2332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Vamos converter o número 100010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2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 para 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36EF245C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F52A62E" w14:textId="77777777" w:rsidR="0011271B" w:rsidRPr="00CA1783" w:rsidRDefault="0011271B" w:rsidP="00112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Primeiro invertermos o número para fazermos a somatória da direita para a esquerda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do número original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70BDF47F" w14:textId="77777777" w:rsidR="0011271B" w:rsidRPr="00CA1783" w:rsidRDefault="0011271B" w:rsidP="0011271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100010</w:t>
      </w:r>
      <w:r w:rsidRPr="00CA1783">
        <w:rPr>
          <w:rFonts w:asciiTheme="minorHAnsi" w:hAnsiTheme="minorHAnsi" w:cstheme="minorHAnsi"/>
          <w:i/>
          <w:iCs/>
          <w:color w:val="353535"/>
        </w:rPr>
        <w:t> -&gt;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010001</w:t>
      </w:r>
    </w:p>
    <w:p w14:paraId="42599869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225" w:afterAutospacing="0"/>
        <w:ind w:left="1320"/>
        <w:jc w:val="both"/>
        <w:textAlignment w:val="baseline"/>
        <w:rPr>
          <w:rFonts w:asciiTheme="minorHAnsi" w:hAnsiTheme="minorHAnsi" w:cstheme="minorHAnsi"/>
          <w:color w:val="353535"/>
        </w:rPr>
      </w:pPr>
    </w:p>
    <w:p w14:paraId="0238B9C2" w14:textId="77777777" w:rsidR="0011271B" w:rsidRPr="00CA1783" w:rsidRDefault="0011271B" w:rsidP="00112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Agora vamos somar cada número, multiplicando por 2 elevado a um número sequencial iniciado em 0.</w:t>
      </w:r>
    </w:p>
    <w:p w14:paraId="553AF123" w14:textId="77777777" w:rsidR="0011271B" w:rsidRPr="00CA1783" w:rsidRDefault="0011271B" w:rsidP="0011271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0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0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+ 1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1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+ 0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2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+ 0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3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+ 0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4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+ 1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5</w:t>
      </w:r>
    </w:p>
    <w:p w14:paraId="5141A541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225" w:afterAutospacing="0"/>
        <w:ind w:left="1320"/>
        <w:jc w:val="both"/>
        <w:textAlignment w:val="baseline"/>
        <w:rPr>
          <w:rFonts w:asciiTheme="minorHAnsi" w:hAnsiTheme="minorHAnsi" w:cstheme="minorHAnsi"/>
          <w:color w:val="353535"/>
        </w:rPr>
      </w:pPr>
    </w:p>
    <w:p w14:paraId="5E6DA1C7" w14:textId="77777777" w:rsidR="0011271B" w:rsidRPr="00CA1783" w:rsidRDefault="0011271B" w:rsidP="00112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Podemos eliminar os termos que multiplicam por 0. Certo?</w:t>
      </w:r>
    </w:p>
    <w:p w14:paraId="2EE4301A" w14:textId="77777777" w:rsidR="0011271B" w:rsidRPr="00CA1783" w:rsidRDefault="0011271B" w:rsidP="0011271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del w:id="7" w:author="Unknown">
        <w:r w:rsidRPr="00CA1783">
          <w:rPr>
            <w:rStyle w:val="Forte"/>
            <w:rFonts w:asciiTheme="minorHAnsi" w:hAnsiTheme="minorHAnsi" w:cstheme="minorHAnsi"/>
            <w:i/>
            <w:iCs/>
            <w:color w:val="353535"/>
            <w:bdr w:val="none" w:sz="0" w:space="0" w:color="auto" w:frame="1"/>
          </w:rPr>
          <w:delText>0 * 2 </w:delText>
        </w:r>
        <w:r w:rsidRPr="00CA1783">
          <w:rPr>
            <w:rStyle w:val="Forte"/>
            <w:rFonts w:asciiTheme="minorHAnsi" w:hAnsiTheme="minorHAnsi" w:cstheme="minorHAnsi"/>
            <w:i/>
            <w:iCs/>
            <w:color w:val="353535"/>
            <w:sz w:val="15"/>
            <w:szCs w:val="15"/>
            <w:bdr w:val="none" w:sz="0" w:space="0" w:color="auto" w:frame="1"/>
            <w:vertAlign w:val="superscript"/>
          </w:rPr>
          <w:delText>0</w:delText>
        </w:r>
      </w:del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+ 1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1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 </w:t>
      </w:r>
      <w:del w:id="8" w:author="Unknown">
        <w:r w:rsidRPr="00CA1783">
          <w:rPr>
            <w:rStyle w:val="Forte"/>
            <w:rFonts w:asciiTheme="minorHAnsi" w:hAnsiTheme="minorHAnsi" w:cstheme="minorHAnsi"/>
            <w:i/>
            <w:iCs/>
            <w:color w:val="353535"/>
            <w:bdr w:val="none" w:sz="0" w:space="0" w:color="auto" w:frame="1"/>
          </w:rPr>
          <w:delText>0 * 2 </w:delText>
        </w:r>
        <w:r w:rsidRPr="00CA1783">
          <w:rPr>
            <w:rStyle w:val="Forte"/>
            <w:rFonts w:asciiTheme="minorHAnsi" w:hAnsiTheme="minorHAnsi" w:cstheme="minorHAnsi"/>
            <w:i/>
            <w:iCs/>
            <w:color w:val="353535"/>
            <w:sz w:val="15"/>
            <w:szCs w:val="15"/>
            <w:bdr w:val="none" w:sz="0" w:space="0" w:color="auto" w:frame="1"/>
            <w:vertAlign w:val="superscript"/>
          </w:rPr>
          <w:delText>2</w:delText>
        </w:r>
      </w:del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 </w:t>
      </w:r>
      <w:del w:id="9" w:author="Unknown">
        <w:r w:rsidRPr="00CA1783">
          <w:rPr>
            <w:rStyle w:val="Forte"/>
            <w:rFonts w:asciiTheme="minorHAnsi" w:hAnsiTheme="minorHAnsi" w:cstheme="minorHAnsi"/>
            <w:i/>
            <w:iCs/>
            <w:color w:val="353535"/>
            <w:bdr w:val="none" w:sz="0" w:space="0" w:color="auto" w:frame="1"/>
          </w:rPr>
          <w:delText>0 * 2 </w:delText>
        </w:r>
        <w:r w:rsidRPr="00CA1783">
          <w:rPr>
            <w:rStyle w:val="Forte"/>
            <w:rFonts w:asciiTheme="minorHAnsi" w:hAnsiTheme="minorHAnsi" w:cstheme="minorHAnsi"/>
            <w:i/>
            <w:iCs/>
            <w:color w:val="353535"/>
            <w:sz w:val="15"/>
            <w:szCs w:val="15"/>
            <w:bdr w:val="none" w:sz="0" w:space="0" w:color="auto" w:frame="1"/>
            <w:vertAlign w:val="superscript"/>
          </w:rPr>
          <w:delText>3</w:delText>
        </w:r>
      </w:del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 </w:t>
      </w:r>
      <w:del w:id="10" w:author="Unknown">
        <w:r w:rsidRPr="00CA1783">
          <w:rPr>
            <w:rStyle w:val="Forte"/>
            <w:rFonts w:asciiTheme="minorHAnsi" w:hAnsiTheme="minorHAnsi" w:cstheme="minorHAnsi"/>
            <w:i/>
            <w:iCs/>
            <w:color w:val="353535"/>
            <w:bdr w:val="none" w:sz="0" w:space="0" w:color="auto" w:frame="1"/>
          </w:rPr>
          <w:delText>0 * 2 </w:delText>
        </w:r>
        <w:r w:rsidRPr="00CA1783">
          <w:rPr>
            <w:rStyle w:val="Forte"/>
            <w:rFonts w:asciiTheme="minorHAnsi" w:hAnsiTheme="minorHAnsi" w:cstheme="minorHAnsi"/>
            <w:i/>
            <w:iCs/>
            <w:color w:val="353535"/>
            <w:sz w:val="15"/>
            <w:szCs w:val="15"/>
            <w:bdr w:val="none" w:sz="0" w:space="0" w:color="auto" w:frame="1"/>
            <w:vertAlign w:val="superscript"/>
          </w:rPr>
          <w:delText>4</w:delText>
        </w:r>
      </w:del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+ 1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5</w:t>
      </w:r>
    </w:p>
    <w:p w14:paraId="03162300" w14:textId="77777777" w:rsidR="0011271B" w:rsidRPr="00CA1783" w:rsidRDefault="0011271B" w:rsidP="0011271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Fonts w:asciiTheme="minorHAnsi" w:hAnsiTheme="minorHAnsi" w:cstheme="minorHAnsi"/>
          <w:i/>
          <w:iCs/>
          <w:color w:val="353535"/>
        </w:rPr>
        <w:t>Ficamos com ...</w:t>
      </w:r>
    </w:p>
    <w:p w14:paraId="03496A68" w14:textId="77777777" w:rsidR="0011271B" w:rsidRPr="00CA1783" w:rsidRDefault="0011271B" w:rsidP="0011271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1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1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+ 1 * 2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5</w:t>
      </w:r>
    </w:p>
    <w:p w14:paraId="3283BC20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225" w:afterAutospacing="0"/>
        <w:ind w:left="1320"/>
        <w:jc w:val="both"/>
        <w:textAlignment w:val="baseline"/>
        <w:rPr>
          <w:rFonts w:asciiTheme="minorHAnsi" w:hAnsiTheme="minorHAnsi" w:cstheme="minorHAnsi"/>
          <w:color w:val="353535"/>
        </w:rPr>
      </w:pPr>
    </w:p>
    <w:p w14:paraId="02D4E5C6" w14:textId="77777777" w:rsidR="0011271B" w:rsidRPr="00CA1783" w:rsidRDefault="0011271B" w:rsidP="00112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Fazemos o cálculo do expoente e somamos.</w:t>
      </w:r>
    </w:p>
    <w:p w14:paraId="3C7F9A12" w14:textId="77777777" w:rsidR="0011271B" w:rsidRPr="00CA1783" w:rsidRDefault="0011271B" w:rsidP="0011271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+ 32</w:t>
      </w:r>
    </w:p>
    <w:p w14:paraId="064686C7" w14:textId="77777777" w:rsidR="0011271B" w:rsidRPr="00CA1783" w:rsidRDefault="0011271B" w:rsidP="0011271B">
      <w:pPr>
        <w:pStyle w:val="NormalWeb"/>
        <w:shd w:val="clear" w:color="auto" w:fill="FFFFFF"/>
        <w:spacing w:before="0" w:beforeAutospacing="0" w:after="225" w:afterAutospacing="0"/>
        <w:ind w:left="1320"/>
        <w:jc w:val="both"/>
        <w:textAlignment w:val="baseline"/>
        <w:rPr>
          <w:rFonts w:asciiTheme="minorHAnsi" w:hAnsiTheme="minorHAnsi" w:cstheme="minorHAnsi"/>
          <w:color w:val="353535"/>
        </w:rPr>
      </w:pPr>
    </w:p>
    <w:p w14:paraId="5AAD296D" w14:textId="77777777" w:rsidR="0011271B" w:rsidRPr="00CA1783" w:rsidRDefault="0011271B" w:rsidP="00112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Resultado: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34</w:t>
      </w:r>
    </w:p>
    <w:p w14:paraId="4CD07A34" w14:textId="5EE5B99D" w:rsidR="0011271B" w:rsidRPr="00CA1783" w:rsidRDefault="0011271B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68E941E" w14:textId="77777777" w:rsidR="002A4B8B" w:rsidRPr="00CA1783" w:rsidRDefault="002A4B8B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11" w:name="_Toc102371756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5ª CONVERSÃO NUMÉRICA: OCTAL PARA DECIMAL</w:t>
      </w:r>
      <w:bookmarkEnd w:id="11"/>
    </w:p>
    <w:p w14:paraId="7C2D8868" w14:textId="77777777" w:rsidR="002A4B8B" w:rsidRPr="00CA1783" w:rsidRDefault="002A4B8B" w:rsidP="002A4B8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6D5140C" w14:textId="212FED90" w:rsidR="002A4B8B" w:rsidRPr="00CA1783" w:rsidRDefault="002A4B8B" w:rsidP="002A4B8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A conversão de números da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octal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para 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decimal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é semelhante a anterior, porém utilizamos 8 no lugar do número 2. Vamos converter o número 5422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8</w:t>
      </w:r>
      <w:r w:rsidR="00AD286B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para a base decimal seguindo os mesmos passos da conversão anterior.</w:t>
      </w:r>
    </w:p>
    <w:p w14:paraId="3D300119" w14:textId="77777777" w:rsidR="00420F7D" w:rsidRPr="00CA1783" w:rsidRDefault="00420F7D" w:rsidP="00420F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76EDF56" w14:textId="498CE4BD" w:rsidR="002A4B8B" w:rsidRPr="00CA1783" w:rsidRDefault="002A4B8B" w:rsidP="00420F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Primeiro invertermos o número para fazermos a somatória da direita para a esquerda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do número original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437AAAF4" w14:textId="77777777" w:rsidR="002A4B8B" w:rsidRPr="00CA1783" w:rsidRDefault="002A4B8B" w:rsidP="002A4B8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5422</w:t>
      </w:r>
      <w:r w:rsidRPr="00CA1783">
        <w:rPr>
          <w:rFonts w:asciiTheme="minorHAnsi" w:hAnsiTheme="minorHAnsi" w:cstheme="minorHAnsi"/>
          <w:i/>
          <w:iCs/>
          <w:color w:val="353535"/>
        </w:rPr>
        <w:t> -&gt;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2245</w:t>
      </w:r>
    </w:p>
    <w:p w14:paraId="7A8C9A42" w14:textId="77777777" w:rsidR="00420F7D" w:rsidRPr="00CA1783" w:rsidRDefault="00420F7D" w:rsidP="00420F7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3FD1BC5" w14:textId="6E958E9A" w:rsidR="002A4B8B" w:rsidRPr="00CA1783" w:rsidRDefault="002A4B8B" w:rsidP="00420F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Agora vamos somar cada número, multiplicando por 8 elevado a um número sequencial iniciado em 0.</w:t>
      </w:r>
    </w:p>
    <w:p w14:paraId="301F3932" w14:textId="77777777" w:rsidR="002A4B8B" w:rsidRPr="00CA1783" w:rsidRDefault="002A4B8B" w:rsidP="002A4B8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* 8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0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+ 2 * 8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1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+ 4 * 8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2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+ 5 * 8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3</w:t>
      </w:r>
    </w:p>
    <w:p w14:paraId="38E20AD5" w14:textId="5EA4D72A" w:rsidR="002A4B8B" w:rsidRPr="00CA1783" w:rsidRDefault="002A4B8B" w:rsidP="00420F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Fazemos o cálculo do expoente e obtemos os termos da soma.</w:t>
      </w:r>
    </w:p>
    <w:p w14:paraId="52C654C9" w14:textId="77777777" w:rsidR="002A4B8B" w:rsidRPr="00CA1783" w:rsidRDefault="002A4B8B" w:rsidP="002A4B8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* 1 + 2 * 8 + 4 * 64 + 5 * 512</w:t>
      </w:r>
    </w:p>
    <w:p w14:paraId="1DAF80D5" w14:textId="77777777" w:rsidR="002A4B8B" w:rsidRPr="00CA1783" w:rsidRDefault="002A4B8B" w:rsidP="002A4B8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Fonts w:asciiTheme="minorHAnsi" w:hAnsiTheme="minorHAnsi" w:cstheme="minorHAnsi"/>
          <w:i/>
          <w:iCs/>
          <w:color w:val="353535"/>
        </w:rPr>
        <w:t>Ficamos com ...</w:t>
      </w:r>
    </w:p>
    <w:p w14:paraId="70EE2EBD" w14:textId="77777777" w:rsidR="002A4B8B" w:rsidRPr="00CA1783" w:rsidRDefault="002A4B8B" w:rsidP="002A4B8B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**2 + 16 + 256 + 2560</w:t>
      </w:r>
    </w:p>
    <w:p w14:paraId="77A16DF2" w14:textId="77777777" w:rsidR="001C275A" w:rsidRPr="00CA1783" w:rsidRDefault="001C275A" w:rsidP="001C275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C83EDCF" w14:textId="36B5CDB5" w:rsidR="002A4B8B" w:rsidRPr="00CA1783" w:rsidRDefault="002A4B8B" w:rsidP="00420F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Resultado: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2834</w:t>
      </w:r>
    </w:p>
    <w:p w14:paraId="2E0E97AD" w14:textId="20867787" w:rsidR="002A4B8B" w:rsidRPr="00CA1783" w:rsidRDefault="002A4B8B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61979E1" w14:textId="77777777" w:rsidR="00A70449" w:rsidRPr="00CA1783" w:rsidRDefault="00A70449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12" w:name="_Toc102371757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6ª CONVERSÃO NUMÉRICA: HEXADECIMAL PARA DECIMAL</w:t>
      </w:r>
      <w:bookmarkEnd w:id="12"/>
    </w:p>
    <w:p w14:paraId="4562A8FA" w14:textId="77777777" w:rsidR="00A70449" w:rsidRPr="00CA1783" w:rsidRDefault="00A70449" w:rsidP="00A70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A656E00" w14:textId="1CC84F04" w:rsidR="00A70449" w:rsidRPr="00CA1783" w:rsidRDefault="00A70449" w:rsidP="00A70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Adivinha! Mesma coisa que a anterior, só que agora utilizando 16, mas lembre-se: é necessário substituir as letras </w:t>
      </w:r>
      <w:proofErr w:type="gramStart"/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A, B</w:t>
      </w:r>
      <w:proofErr w:type="gramEnd"/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, C, D, E </w:t>
      </w:r>
      <w:proofErr w:type="spellStart"/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e</w:t>
      </w:r>
      <w:proofErr w:type="spellEnd"/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F por 10, 11, 12, 13, 14 e 15. Vamos converter o número B12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16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 para 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seguindo os mesmos passos da conversão anterior.</w:t>
      </w:r>
    </w:p>
    <w:p w14:paraId="4B8C02ED" w14:textId="77777777" w:rsidR="00A70449" w:rsidRPr="00CA1783" w:rsidRDefault="00A70449" w:rsidP="00A70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039D7DB" w14:textId="77777777" w:rsidR="00A70449" w:rsidRPr="00CA1783" w:rsidRDefault="00A70449" w:rsidP="00A7044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Primeiro invertermos o número para fazermos a somatória da direita para a esquerda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do número original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261ACEF1" w14:textId="77777777" w:rsidR="00A70449" w:rsidRPr="00CA1783" w:rsidRDefault="00A70449" w:rsidP="00A70449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B12</w:t>
      </w:r>
      <w:r w:rsidRPr="00CA1783">
        <w:rPr>
          <w:rFonts w:asciiTheme="minorHAnsi" w:hAnsiTheme="minorHAnsi" w:cstheme="minorHAnsi"/>
          <w:i/>
          <w:iCs/>
          <w:color w:val="353535"/>
        </w:rPr>
        <w:t> -&gt;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21B</w:t>
      </w:r>
    </w:p>
    <w:p w14:paraId="203F243C" w14:textId="77777777" w:rsidR="00A70449" w:rsidRPr="00CA1783" w:rsidRDefault="00A70449" w:rsidP="00A704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D81B9FB" w14:textId="0DFC39B9" w:rsidR="00A70449" w:rsidRPr="00CA1783" w:rsidRDefault="00A70449" w:rsidP="00A7044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Agora vamos somar cada número, multiplicando por 16 elevado a um número sequencial iniciado em 0.</w:t>
      </w:r>
    </w:p>
    <w:p w14:paraId="24C8C87F" w14:textId="77777777" w:rsidR="00A70449" w:rsidRPr="00CA1783" w:rsidRDefault="00A70449" w:rsidP="00A70449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* 16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0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+ 1 * 16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1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B * 16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2</w:t>
      </w:r>
    </w:p>
    <w:p w14:paraId="45C082C8" w14:textId="6B6AE946" w:rsidR="00A70449" w:rsidRPr="00CA1783" w:rsidRDefault="00A70449" w:rsidP="00A70449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Fonts w:asciiTheme="minorHAnsi" w:hAnsiTheme="minorHAnsi" w:cstheme="minorHAnsi"/>
          <w:i/>
          <w:iCs/>
          <w:color w:val="353535"/>
        </w:rPr>
        <w:t>Substituímos B por 11, ficamos com ...</w:t>
      </w:r>
    </w:p>
    <w:p w14:paraId="056619E9" w14:textId="77777777" w:rsidR="00A70449" w:rsidRPr="00CA1783" w:rsidRDefault="00A70449" w:rsidP="00A70449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* 16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0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+ 1 * 16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1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 + 11 * 16 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perscript"/>
        </w:rPr>
        <w:t>2</w:t>
      </w:r>
    </w:p>
    <w:p w14:paraId="76E87EB4" w14:textId="77777777" w:rsidR="00A70449" w:rsidRPr="00CA1783" w:rsidRDefault="00A70449" w:rsidP="00A704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8FCBEA9" w14:textId="315DCF5A" w:rsidR="00A70449" w:rsidRPr="00CA1783" w:rsidRDefault="00A70449" w:rsidP="00A7044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Fazemos o cálculo do expoente e obtemos os termos da soma.</w:t>
      </w:r>
    </w:p>
    <w:p w14:paraId="532B2A04" w14:textId="77777777" w:rsidR="00A70449" w:rsidRPr="00CA1783" w:rsidRDefault="00A70449" w:rsidP="00A70449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* 1 + 1 * 16 + 11 * 256</w:t>
      </w:r>
    </w:p>
    <w:p w14:paraId="39F7C660" w14:textId="77777777" w:rsidR="00A70449" w:rsidRPr="00CA1783" w:rsidRDefault="00A70449" w:rsidP="00A70449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Fonts w:asciiTheme="minorHAnsi" w:hAnsiTheme="minorHAnsi" w:cstheme="minorHAnsi"/>
          <w:i/>
          <w:iCs/>
          <w:color w:val="353535"/>
        </w:rPr>
        <w:t>Ficamos com ...</w:t>
      </w:r>
    </w:p>
    <w:p w14:paraId="7182326E" w14:textId="77777777" w:rsidR="00A70449" w:rsidRPr="00CA1783" w:rsidRDefault="00A70449" w:rsidP="00A70449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+ 16 + 2816</w:t>
      </w:r>
    </w:p>
    <w:p w14:paraId="2AD592D5" w14:textId="77777777" w:rsidR="00A70449" w:rsidRPr="00CA1783" w:rsidRDefault="00A70449" w:rsidP="00A7044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Resultado: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2834</w:t>
      </w:r>
    </w:p>
    <w:p w14:paraId="61A42F83" w14:textId="7A7FEDF1" w:rsidR="00A70449" w:rsidRPr="00CA1783" w:rsidRDefault="00A70449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78A2A3B" w14:textId="77777777" w:rsidR="00256B52" w:rsidRPr="00CA1783" w:rsidRDefault="00256B52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13" w:name="_Toc102371758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7ª CONVERSÃO NUMÉRICA: BINÁRIO PARA OCTAL</w:t>
      </w:r>
      <w:bookmarkEnd w:id="13"/>
    </w:p>
    <w:p w14:paraId="554FB3B0" w14:textId="77777777" w:rsidR="00ED5E98" w:rsidRPr="00CA1783" w:rsidRDefault="00ED5E98" w:rsidP="00256B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A82FC43" w14:textId="05B3945F" w:rsidR="00256B52" w:rsidRPr="00CA1783" w:rsidRDefault="00256B52" w:rsidP="00256B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A conversão de números da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 para 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octal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, é parecida com a conversão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binário-decimal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, mas antes é preciso separar os dígitos binários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 3 em 3 da direita para a esquerda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 Vejamos um exemplo, vamos converter o número 10011011101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2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 para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octal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41252718" w14:textId="77777777" w:rsidR="00256B52" w:rsidRPr="00CA1783" w:rsidRDefault="00256B52" w:rsidP="00256B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E148695" w14:textId="519B4DCD" w:rsidR="00256B52" w:rsidRPr="00CA1783" w:rsidRDefault="00256B52" w:rsidP="00256B5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Separamos os dígitos binários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 3 em 3 da direita para a esquerda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347BDFB7" w14:textId="77777777" w:rsidR="00256B52" w:rsidRPr="00CA1783" w:rsidRDefault="00256B52" w:rsidP="00256B52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10 011 011 101</w:t>
      </w:r>
    </w:p>
    <w:p w14:paraId="1EA39646" w14:textId="77777777" w:rsidR="00256B52" w:rsidRPr="00CA1783" w:rsidRDefault="00256B52" w:rsidP="00256B5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F42444D" w14:textId="5A55C86C" w:rsidR="00256B52" w:rsidRPr="00CA1783" w:rsidRDefault="00256B52" w:rsidP="00256B5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Agora fazemos a conversão binário-decimal para cada grupo separadamente. (</w:t>
      </w:r>
      <w:r w:rsidR="005A7256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eja a 4ª conversão deste 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documento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)</w:t>
      </w:r>
    </w:p>
    <w:p w14:paraId="7C43091F" w14:textId="77777777" w:rsidR="00256B52" w:rsidRPr="00CA1783" w:rsidRDefault="00256B52" w:rsidP="00256B52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2 3 3 5</w:t>
      </w:r>
    </w:p>
    <w:p w14:paraId="32C1F195" w14:textId="3C5ABD63" w:rsidR="00256B52" w:rsidRPr="00CA1783" w:rsidRDefault="00256B52" w:rsidP="00256B5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Unimos novamente os dígitos e temos o número na base</w:t>
      </w:r>
      <w:r w:rsidR="005A7256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octal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555DBCC4" w14:textId="31268CDF" w:rsidR="00256B52" w:rsidRPr="00CA1783" w:rsidRDefault="00B8238B" w:rsidP="00256B52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Resultado: </w:t>
      </w:r>
      <w:r w:rsidR="00256B52"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2335</w:t>
      </w:r>
      <w:r w:rsidR="00256B52"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bscript"/>
        </w:rPr>
        <w:t>8</w:t>
      </w:r>
    </w:p>
    <w:p w14:paraId="18D841D8" w14:textId="20B37E69" w:rsidR="00256B52" w:rsidRPr="00CA1783" w:rsidRDefault="00256B52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749D435" w14:textId="77777777" w:rsidR="00ED5E98" w:rsidRPr="00CA1783" w:rsidRDefault="00ED5E98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14" w:name="_Toc102371759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lastRenderedPageBreak/>
        <w:t>8ª CONVERSÃO NUMÉRICA: BINÁRIO PARA HEXADECIMAL</w:t>
      </w:r>
      <w:bookmarkEnd w:id="14"/>
    </w:p>
    <w:p w14:paraId="7F47EF48" w14:textId="77777777" w:rsidR="00ED5E98" w:rsidRPr="00CA1783" w:rsidRDefault="00ED5E98" w:rsidP="00ED5E9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65EC98C" w14:textId="3ADA6076" w:rsidR="00ED5E98" w:rsidRPr="00CA1783" w:rsidRDefault="00ED5E98" w:rsidP="00ED5E9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 conversão de números da base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 para 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hexadecimal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é quase idêntica à anterior, só que agora separamos os dígitos binários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 4 em 4 da direita para a esquerda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e antes de unir os dígitos ao final, trocamos os números 10, 11, 12, 13, 14 e 15 por A, B, C, D, E </w:t>
      </w:r>
      <w:proofErr w:type="spellStart"/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e</w:t>
      </w:r>
      <w:proofErr w:type="spellEnd"/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F. Vejamos um exemplo, vamos converter o número 10011011101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2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para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hexadecimal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583D8E90" w14:textId="77777777" w:rsidR="00ED5E98" w:rsidRPr="00CA1783" w:rsidRDefault="00ED5E98" w:rsidP="00ED5E9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D66E6F6" w14:textId="77777777" w:rsidR="00ED5E98" w:rsidRPr="00CA1783" w:rsidRDefault="00ED5E98" w:rsidP="00ED5E9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Separamos os dígitos binários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 4 em 4 da direita para a esquerda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2FB742CF" w14:textId="77777777" w:rsidR="00ED5E98" w:rsidRPr="00CA1783" w:rsidRDefault="00ED5E98" w:rsidP="00ED5E98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100 1101 1101</w:t>
      </w:r>
    </w:p>
    <w:p w14:paraId="116AE1A8" w14:textId="77777777" w:rsidR="00ED5E98" w:rsidRPr="00CA1783" w:rsidRDefault="00ED5E98" w:rsidP="00ED5E9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48AD811" w14:textId="413B51D0" w:rsidR="00ED5E98" w:rsidRPr="00CA1783" w:rsidRDefault="00ED5E98" w:rsidP="00ED5E9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Agora fazemos a conversão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binário-decimal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 para cada grupo separadamente. (</w:t>
      </w:r>
      <w:r w:rsidR="009A7A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eja a 4ª conversão deste 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documento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)</w:t>
      </w:r>
    </w:p>
    <w:p w14:paraId="7D8FC7FC" w14:textId="77777777" w:rsidR="00ED5E98" w:rsidRPr="00CA1783" w:rsidRDefault="00ED5E98" w:rsidP="00ED5E98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4 13 13</w:t>
      </w:r>
    </w:p>
    <w:p w14:paraId="0BEDCD1C" w14:textId="77777777" w:rsidR="00ED5E98" w:rsidRPr="00CA1783" w:rsidRDefault="00ED5E98" w:rsidP="00ED5E9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FF7F726" w14:textId="4C5FA29A" w:rsidR="00ED5E98" w:rsidRPr="00CA1783" w:rsidRDefault="00ED5E98" w:rsidP="00ED5E9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Trocamos os números maiores que 9 por letra.</w:t>
      </w:r>
    </w:p>
    <w:p w14:paraId="36D13629" w14:textId="77777777" w:rsidR="00ED5E98" w:rsidRPr="00CA1783" w:rsidRDefault="00ED5E98" w:rsidP="00ED5E98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 xml:space="preserve">4 D </w:t>
      </w:r>
      <w:proofErr w:type="spellStart"/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D</w:t>
      </w:r>
      <w:proofErr w:type="spellEnd"/>
    </w:p>
    <w:p w14:paraId="51842CED" w14:textId="77777777" w:rsidR="00ED5E98" w:rsidRPr="00CA1783" w:rsidRDefault="00ED5E98" w:rsidP="00ED5E9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3179611" w14:textId="5B6B2A44" w:rsidR="00ED5E98" w:rsidRPr="00CA1783" w:rsidRDefault="00ED5E98" w:rsidP="00ED5E9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Unimos novamente os dígitos e temos o número na base</w:t>
      </w:r>
      <w:r w:rsidR="009A7AE9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hexadecimal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0AE4D57B" w14:textId="77777777" w:rsidR="00ED5E98" w:rsidRPr="00CA1783" w:rsidRDefault="00ED5E98" w:rsidP="00ED5E98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4DD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bscript"/>
        </w:rPr>
        <w:t>16</w:t>
      </w:r>
    </w:p>
    <w:p w14:paraId="52FDF1E4" w14:textId="77777777" w:rsidR="00B13DE6" w:rsidRPr="00B13DE6" w:rsidRDefault="00B13DE6" w:rsidP="00B13DE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B4AEE7C" w14:textId="231E0DA3" w:rsidR="00176637" w:rsidRPr="00CA1783" w:rsidRDefault="00176637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15" w:name="_Toc102371760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9ª CONVERSÃO NUMÉRICA: OCTAL PARA BINÁRIO</w:t>
      </w:r>
      <w:bookmarkEnd w:id="15"/>
    </w:p>
    <w:p w14:paraId="354E0680" w14:textId="77777777" w:rsidR="00176637" w:rsidRPr="00CA1783" w:rsidRDefault="00176637" w:rsidP="001766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4ABE988" w14:textId="4C9B9C63" w:rsidR="00176637" w:rsidRPr="00CA1783" w:rsidRDefault="00176637" w:rsidP="001766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Nessa conversão temos que pensar no contrário da conversão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binário-octal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. Convertemos cada dígito do número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octal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para 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separadamente. Vamos converter o número 2335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8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para a base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08CB5C7B" w14:textId="77777777" w:rsidR="00E413AD" w:rsidRPr="00CA1783" w:rsidRDefault="00E413AD" w:rsidP="001766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22AE232" w14:textId="77777777" w:rsidR="00176637" w:rsidRPr="00CA1783" w:rsidRDefault="00176637" w:rsidP="00E413A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Separamos os dígitos do número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octal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02345F33" w14:textId="77777777" w:rsidR="00176637" w:rsidRPr="00CA1783" w:rsidRDefault="00176637" w:rsidP="00176637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2 3 3 5</w:t>
      </w:r>
    </w:p>
    <w:p w14:paraId="1E2D84AA" w14:textId="77777777" w:rsidR="00E413AD" w:rsidRPr="00CA1783" w:rsidRDefault="00E413AD" w:rsidP="00E413A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E34E27F" w14:textId="7E78B839" w:rsidR="00176637" w:rsidRPr="00CA1783" w:rsidRDefault="00176637" w:rsidP="00E413A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Agora fazemos a conversão de cada dígito separadamente para binário como se fosse número da base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 (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v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eja a 1ª conversão deste 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documento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)</w:t>
      </w:r>
    </w:p>
    <w:p w14:paraId="3DE1FA1B" w14:textId="77777777" w:rsidR="00176637" w:rsidRPr="00CA1783" w:rsidRDefault="00176637" w:rsidP="00176637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010 011 011 101 </w:t>
      </w:r>
    </w:p>
    <w:p w14:paraId="6E28860E" w14:textId="77777777" w:rsidR="00E413AD" w:rsidRPr="00CA1783" w:rsidRDefault="00E413AD" w:rsidP="00E413A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144B1BB" w14:textId="4956285A" w:rsidR="00176637" w:rsidRPr="00CA1783" w:rsidRDefault="00176637" w:rsidP="00E413A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Unimos novamente os dígitos e temos o número na base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binária</w:t>
      </w:r>
      <w:r w:rsidR="00E413AD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(neste momento podemos eliminar os 0s a esquerda).</w:t>
      </w:r>
    </w:p>
    <w:p w14:paraId="63631731" w14:textId="77777777" w:rsidR="00176637" w:rsidRPr="00CA1783" w:rsidRDefault="00176637" w:rsidP="00176637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10011011101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bscript"/>
        </w:rPr>
        <w:t>2</w:t>
      </w:r>
    </w:p>
    <w:p w14:paraId="6FBA7E22" w14:textId="2226BD55" w:rsidR="008229E6" w:rsidRPr="00CA1783" w:rsidRDefault="008229E6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ED07C18" w14:textId="246BA0FD" w:rsidR="00743D1C" w:rsidRPr="00CA1783" w:rsidRDefault="00743D1C" w:rsidP="00B13DE6">
      <w:pPr>
        <w:pStyle w:val="Ttulo2"/>
        <w:numPr>
          <w:ilvl w:val="0"/>
          <w:numId w:val="27"/>
        </w:numPr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16" w:name="_Toc102371761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10ª CONVERSÃO NUMÉRICA: HEXADECIMAL PARA BINÁRIO</w:t>
      </w:r>
      <w:bookmarkEnd w:id="16"/>
    </w:p>
    <w:p w14:paraId="7076C6E1" w14:textId="77777777" w:rsidR="00743D1C" w:rsidRPr="00CA1783" w:rsidRDefault="00743D1C" w:rsidP="00743D1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F3584A0" w14:textId="46D1F447" w:rsidR="00743D1C" w:rsidRPr="00CA1783" w:rsidRDefault="00743D1C" w:rsidP="00743D1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Da mesma forma que a anterior, nessa conversão temos que pensar no contrário da conversão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binário-hexadecimal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. Convertemos cada dígito do número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hexadecimal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para 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binária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separadamente. Vamos converter o número 4DD</w:t>
      </w:r>
      <w:r w:rsidRPr="00CA1783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16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 para a base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binária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11FE1E8F" w14:textId="77777777" w:rsidR="00743D1C" w:rsidRPr="00CA1783" w:rsidRDefault="00743D1C" w:rsidP="00743D1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32DDB25" w14:textId="77777777" w:rsidR="00743D1C" w:rsidRPr="00CA1783" w:rsidRDefault="00743D1C" w:rsidP="00743D1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Separamos os dígitos do número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hexadecimal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213CFF4C" w14:textId="77777777" w:rsidR="00743D1C" w:rsidRPr="00CA1783" w:rsidRDefault="00743D1C" w:rsidP="00743D1C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 xml:space="preserve">4 D </w:t>
      </w:r>
      <w:proofErr w:type="spellStart"/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D</w:t>
      </w:r>
      <w:proofErr w:type="spellEnd"/>
    </w:p>
    <w:p w14:paraId="489591D8" w14:textId="77777777" w:rsidR="00743D1C" w:rsidRPr="00CA1783" w:rsidRDefault="00743D1C" w:rsidP="00743D1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C1ACCD1" w14:textId="05EF4E25" w:rsidR="00743D1C" w:rsidRPr="00CA1783" w:rsidRDefault="00743D1C" w:rsidP="00743D1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Convertemos as letras para número seguindo aquela ordem já mencionada.</w:t>
      </w:r>
    </w:p>
    <w:p w14:paraId="6B304F55" w14:textId="77777777" w:rsidR="00743D1C" w:rsidRPr="00CA1783" w:rsidRDefault="00743D1C" w:rsidP="00743D1C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4 13 13</w:t>
      </w:r>
    </w:p>
    <w:p w14:paraId="4B4602DE" w14:textId="77777777" w:rsidR="00743D1C" w:rsidRPr="00CA1783" w:rsidRDefault="00743D1C" w:rsidP="00743D1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7604ED0" w14:textId="2D08F259" w:rsidR="00743D1C" w:rsidRPr="00CA1783" w:rsidRDefault="00743D1C" w:rsidP="00743D1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Agora fazemos a conversão de cada dígito separadamente para binário como se fosse número da base 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decimal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. (Veja a 1ª conversão deste documento)</w:t>
      </w:r>
    </w:p>
    <w:p w14:paraId="04BC60CD" w14:textId="77777777" w:rsidR="00743D1C" w:rsidRPr="00CA1783" w:rsidRDefault="00743D1C" w:rsidP="00743D1C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0100 1101 1101</w:t>
      </w:r>
    </w:p>
    <w:p w14:paraId="1C7AF16D" w14:textId="77777777" w:rsidR="00743D1C" w:rsidRPr="00CA1783" w:rsidRDefault="00743D1C" w:rsidP="00743D1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9DA46C7" w14:textId="3B073C9D" w:rsidR="00743D1C" w:rsidRPr="00CA1783" w:rsidRDefault="00743D1C" w:rsidP="00743D1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Unimos novamente os dígitos e temos o número na base</w:t>
      </w:r>
      <w:r w:rsidR="0011354C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binária</w:t>
      </w:r>
      <w:r w:rsidR="0011354C"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(neste momento podemos eliminar os 0s a esquerda).</w:t>
      </w:r>
    </w:p>
    <w:p w14:paraId="55DA23DF" w14:textId="77777777" w:rsidR="00743D1C" w:rsidRPr="00CA1783" w:rsidRDefault="00743D1C" w:rsidP="00743D1C">
      <w:pPr>
        <w:pStyle w:val="NormalWeb"/>
        <w:shd w:val="clear" w:color="auto" w:fill="EFEFEF"/>
        <w:spacing w:before="0" w:beforeAutospacing="0" w:after="0" w:afterAutospacing="0"/>
        <w:ind w:left="1320"/>
        <w:jc w:val="both"/>
        <w:textAlignment w:val="baseline"/>
        <w:rPr>
          <w:rFonts w:asciiTheme="minorHAnsi" w:hAnsiTheme="minorHAnsi" w:cstheme="minorHAnsi"/>
          <w:i/>
          <w:iCs/>
          <w:color w:val="353535"/>
        </w:rPr>
      </w:pPr>
      <w:r w:rsidRPr="00CA1783">
        <w:rPr>
          <w:rStyle w:val="Forte"/>
          <w:rFonts w:asciiTheme="minorHAnsi" w:hAnsiTheme="minorHAnsi" w:cstheme="minorHAnsi"/>
          <w:i/>
          <w:iCs/>
          <w:color w:val="353535"/>
          <w:bdr w:val="none" w:sz="0" w:space="0" w:color="auto" w:frame="1"/>
        </w:rPr>
        <w:t>10011011101</w:t>
      </w:r>
      <w:r w:rsidRPr="00CA1783">
        <w:rPr>
          <w:rStyle w:val="Forte"/>
          <w:rFonts w:asciiTheme="minorHAnsi" w:hAnsiTheme="minorHAnsi" w:cstheme="minorHAnsi"/>
          <w:i/>
          <w:iCs/>
          <w:color w:val="353535"/>
          <w:sz w:val="15"/>
          <w:szCs w:val="15"/>
          <w:bdr w:val="none" w:sz="0" w:space="0" w:color="auto" w:frame="1"/>
          <w:vertAlign w:val="subscript"/>
        </w:rPr>
        <w:t>2</w:t>
      </w:r>
    </w:p>
    <w:p w14:paraId="433A24E5" w14:textId="5595E436" w:rsidR="00743D1C" w:rsidRPr="00CA1783" w:rsidRDefault="00743D1C" w:rsidP="00160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E23CFFC" w14:textId="310FF977" w:rsidR="00920EDD" w:rsidRPr="00CA1783" w:rsidRDefault="00920EDD" w:rsidP="00920EDD">
      <w:pPr>
        <w:pStyle w:val="Ttulo2"/>
        <w:shd w:val="clear" w:color="auto" w:fill="FFFFFF"/>
        <w:spacing w:before="0" w:line="600" w:lineRule="atLeast"/>
        <w:jc w:val="both"/>
        <w:textAlignment w:val="baseline"/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</w:pPr>
      <w:bookmarkStart w:id="17" w:name="_Toc102371762"/>
      <w:r w:rsidRPr="00CA1783">
        <w:rPr>
          <w:rFonts w:asciiTheme="minorHAnsi" w:hAnsiTheme="minorHAnsi" w:cstheme="minorHAnsi"/>
          <w:b/>
          <w:bCs/>
          <w:caps/>
          <w:color w:val="auto"/>
          <w:sz w:val="38"/>
          <w:szCs w:val="38"/>
        </w:rPr>
        <w:t>EXERCITAR</w:t>
      </w:r>
      <w:bookmarkEnd w:id="17"/>
    </w:p>
    <w:p w14:paraId="12D0BD37" w14:textId="77777777" w:rsidR="00920EDD" w:rsidRPr="00CA1783" w:rsidRDefault="00920EDD" w:rsidP="00920E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C6EBA01" w14:textId="77777777" w:rsidR="00920EDD" w:rsidRPr="00CA1783" w:rsidRDefault="00920EDD" w:rsidP="00920E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Como todo cálculo matemático, para aprender bem essas conversões numéricas é preciso praticar, fazer bastante exercícios. Com o tempo só de olhar para alguns números você já sabe como representá-lo em outras bases numéricas. Então, pegue o lápis e um papel e comece a fazer conversões. </w:t>
      </w:r>
    </w:p>
    <w:p w14:paraId="5EECC824" w14:textId="77777777" w:rsidR="00A46B27" w:rsidRPr="00CA1783" w:rsidRDefault="00A46B27" w:rsidP="00920E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E46D9D8" w14:textId="68BE77EF" w:rsidR="00652A16" w:rsidRPr="00CA1783" w:rsidRDefault="00652A16" w:rsidP="00CA178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A1783">
        <w:rPr>
          <w:rFonts w:asciiTheme="minorHAnsi" w:eastAsiaTheme="minorHAnsi" w:hAnsiTheme="minorHAnsi" w:cstheme="minorHAnsi"/>
          <w:sz w:val="28"/>
          <w:szCs w:val="28"/>
          <w:lang w:eastAsia="en-US"/>
        </w:rPr>
        <w:t>Converta os números seguintes entre as bases indicadas.</w:t>
      </w:r>
    </w:p>
    <w:p w14:paraId="3297FA89" w14:textId="77777777" w:rsidR="00CA1783" w:rsidRPr="00CA1783" w:rsidRDefault="00CA1783" w:rsidP="00CA178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F1FEF30" w14:textId="3C78958C" w:rsidR="00652A16" w:rsidRPr="00CA1783" w:rsidRDefault="00652A16" w:rsidP="00652A1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1783">
        <w:rPr>
          <w:rFonts w:cstheme="minorHAnsi"/>
          <w:sz w:val="24"/>
          <w:szCs w:val="24"/>
        </w:rPr>
        <w:t>De Decimal para Binário.</w:t>
      </w:r>
    </w:p>
    <w:p w14:paraId="0B916864" w14:textId="77777777" w:rsidR="00A056EC" w:rsidRPr="00A056EC" w:rsidRDefault="00A056EC" w:rsidP="00A056EC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A056EC" w:rsidRPr="00CA1783" w14:paraId="62E4E976" w14:textId="77777777" w:rsidTr="00A52A6E">
        <w:tc>
          <w:tcPr>
            <w:tcW w:w="3129" w:type="dxa"/>
          </w:tcPr>
          <w:p w14:paraId="645E6897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1. 77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129" w:type="dxa"/>
          </w:tcPr>
          <w:p w14:paraId="14DF65C4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4. 10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130" w:type="dxa"/>
          </w:tcPr>
          <w:p w14:paraId="594FBBCF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7. 999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</w:tr>
      <w:tr w:rsidR="00A056EC" w:rsidRPr="00CA1783" w14:paraId="1C3A8AFF" w14:textId="77777777" w:rsidTr="00A52A6E">
        <w:tc>
          <w:tcPr>
            <w:tcW w:w="3129" w:type="dxa"/>
          </w:tcPr>
          <w:p w14:paraId="02DD37FA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2. 189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129" w:type="dxa"/>
          </w:tcPr>
          <w:p w14:paraId="7BB918B4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5. 67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130" w:type="dxa"/>
          </w:tcPr>
          <w:p w14:paraId="06F5BC04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8. 325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</w:tr>
      <w:tr w:rsidR="00A056EC" w:rsidRPr="00CA1783" w14:paraId="5396705E" w14:textId="77777777" w:rsidTr="00A52A6E">
        <w:tc>
          <w:tcPr>
            <w:tcW w:w="3129" w:type="dxa"/>
          </w:tcPr>
          <w:p w14:paraId="0CF30C31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3. 234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129" w:type="dxa"/>
          </w:tcPr>
          <w:p w14:paraId="63276613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6. 450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130" w:type="dxa"/>
          </w:tcPr>
          <w:p w14:paraId="7983E288" w14:textId="77777777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9. 650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</w:tr>
    </w:tbl>
    <w:p w14:paraId="4D61B4D1" w14:textId="77777777" w:rsidR="00A056EC" w:rsidRPr="00A056EC" w:rsidRDefault="00A056EC" w:rsidP="00A056EC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7B77BB2D" w14:textId="199FBB2E" w:rsidR="00A056EC" w:rsidRPr="00A056EC" w:rsidRDefault="00A056EC" w:rsidP="00A056EC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Respostas: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A056EC" w:rsidRPr="00CA1783" w14:paraId="60FB140B" w14:textId="77777777" w:rsidTr="00280EA4">
        <w:tc>
          <w:tcPr>
            <w:tcW w:w="3129" w:type="dxa"/>
          </w:tcPr>
          <w:p w14:paraId="3B54A2C3" w14:textId="53783CBB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1. </w:t>
            </w:r>
            <w:r w:rsidR="008557B7">
              <w:rPr>
                <w:rFonts w:cstheme="minorHAnsi"/>
                <w:sz w:val="24"/>
                <w:szCs w:val="24"/>
              </w:rPr>
              <w:t>100110</w:t>
            </w:r>
            <w:r w:rsidR="008557B7">
              <w:rPr>
                <w:rFonts w:cstheme="minorHAnsi"/>
                <w:sz w:val="24"/>
                <w:szCs w:val="24"/>
                <w:highlight w:val="yellow"/>
              </w:rPr>
              <w:t>1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2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38F4DE98" w14:textId="7B58FDB1" w:rsidR="00A056EC" w:rsidRPr="00CA1783" w:rsidRDefault="008A52F8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</w:t>
            </w:r>
          </w:p>
        </w:tc>
        <w:tc>
          <w:tcPr>
            <w:tcW w:w="3130" w:type="dxa"/>
          </w:tcPr>
          <w:p w14:paraId="250C3933" w14:textId="2B2C43E9" w:rsidR="00A056EC" w:rsidRPr="00CA1783" w:rsidRDefault="004C5653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111110011</w:t>
            </w:r>
            <w:r w:rsidR="000863AB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056EC" w:rsidRPr="00CA1783" w14:paraId="77346832" w14:textId="77777777" w:rsidTr="00280EA4">
        <w:tc>
          <w:tcPr>
            <w:tcW w:w="3129" w:type="dxa"/>
          </w:tcPr>
          <w:p w14:paraId="1B3CE4E2" w14:textId="2FB75E61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2. </w:t>
            </w:r>
            <w:r w:rsidR="008A52F8">
              <w:rPr>
                <w:rFonts w:cstheme="minorHAnsi"/>
                <w:sz w:val="24"/>
                <w:szCs w:val="24"/>
              </w:rPr>
              <w:t>10</w:t>
            </w:r>
            <w:r w:rsidR="008557B7">
              <w:rPr>
                <w:rFonts w:cstheme="minorHAnsi"/>
                <w:sz w:val="24"/>
                <w:szCs w:val="24"/>
              </w:rPr>
              <w:t>11110</w:t>
            </w:r>
            <w:r w:rsidR="008557B7">
              <w:rPr>
                <w:rFonts w:cstheme="minorHAnsi"/>
                <w:sz w:val="24"/>
                <w:szCs w:val="24"/>
                <w:highlight w:val="yellow"/>
              </w:rPr>
              <w:t>1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2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0A256163" w14:textId="5BC6F1D2" w:rsidR="00A056EC" w:rsidRPr="00CA1783" w:rsidRDefault="008A52F8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1000011</w:t>
            </w:r>
          </w:p>
        </w:tc>
        <w:tc>
          <w:tcPr>
            <w:tcW w:w="3130" w:type="dxa"/>
          </w:tcPr>
          <w:p w14:paraId="5715B7AE" w14:textId="65094867" w:rsidR="00A056EC" w:rsidRPr="00CA1783" w:rsidRDefault="004C5653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5653">
              <w:rPr>
                <w:rFonts w:cstheme="minorHAnsi"/>
                <w:sz w:val="24"/>
                <w:szCs w:val="24"/>
              </w:rPr>
              <w:t>101000101</w:t>
            </w:r>
          </w:p>
        </w:tc>
      </w:tr>
      <w:tr w:rsidR="00A056EC" w:rsidRPr="00CA1783" w14:paraId="555C2B0C" w14:textId="77777777" w:rsidTr="00280EA4">
        <w:tc>
          <w:tcPr>
            <w:tcW w:w="3129" w:type="dxa"/>
          </w:tcPr>
          <w:p w14:paraId="308E4C23" w14:textId="3D368793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3. </w:t>
            </w:r>
            <w:r w:rsidR="008A52F8">
              <w:rPr>
                <w:rFonts w:cstheme="minorHAnsi"/>
                <w:sz w:val="24"/>
                <w:szCs w:val="24"/>
              </w:rPr>
              <w:t>1110101</w:t>
            </w:r>
            <w:r w:rsidR="008A52F8">
              <w:rPr>
                <w:rFonts w:cstheme="minorHAnsi"/>
                <w:sz w:val="24"/>
                <w:szCs w:val="24"/>
                <w:highlight w:val="yellow"/>
              </w:rPr>
              <w:t>0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2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5E0BABDC" w14:textId="5A292048" w:rsidR="00A056EC" w:rsidRPr="00CA1783" w:rsidRDefault="00F5528B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111000010</w:t>
            </w:r>
          </w:p>
        </w:tc>
        <w:tc>
          <w:tcPr>
            <w:tcW w:w="3130" w:type="dxa"/>
          </w:tcPr>
          <w:p w14:paraId="00CD0C44" w14:textId="648CA16E" w:rsidR="00A056EC" w:rsidRPr="00CA1783" w:rsidRDefault="004C5653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5653">
              <w:rPr>
                <w:rFonts w:cstheme="minorHAnsi"/>
                <w:sz w:val="24"/>
                <w:szCs w:val="24"/>
              </w:rPr>
              <w:t>1010001010</w:t>
            </w:r>
          </w:p>
        </w:tc>
      </w:tr>
    </w:tbl>
    <w:p w14:paraId="4BEC5ADA" w14:textId="77777777" w:rsidR="00A056EC" w:rsidRPr="00A056EC" w:rsidRDefault="00A056EC" w:rsidP="00A056EC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3FA7C2DC" w14:textId="74577F6F" w:rsidR="00652A16" w:rsidRPr="00CA1783" w:rsidRDefault="00652A16" w:rsidP="00652A1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1783">
        <w:rPr>
          <w:rFonts w:cstheme="minorHAnsi"/>
          <w:sz w:val="24"/>
          <w:szCs w:val="24"/>
        </w:rPr>
        <w:t>De Binário para Decimal.</w:t>
      </w:r>
    </w:p>
    <w:p w14:paraId="660E058C" w14:textId="77777777" w:rsidR="00CA1783" w:rsidRPr="00CA1783" w:rsidRDefault="00CA1783" w:rsidP="00CA1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090"/>
      </w:tblGrid>
      <w:tr w:rsidR="00CA1783" w:rsidRPr="00CA1783" w14:paraId="09D9FE22" w14:textId="77777777" w:rsidTr="00504E60">
        <w:tc>
          <w:tcPr>
            <w:tcW w:w="3119" w:type="dxa"/>
          </w:tcPr>
          <w:p w14:paraId="56AB99FB" w14:textId="1A350CD9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1. 11001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(2)</w:t>
            </w:r>
          </w:p>
        </w:tc>
        <w:tc>
          <w:tcPr>
            <w:tcW w:w="3118" w:type="dxa"/>
          </w:tcPr>
          <w:p w14:paraId="103F22F4" w14:textId="2B013F5B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4. 111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(2)</w:t>
            </w:r>
          </w:p>
        </w:tc>
        <w:tc>
          <w:tcPr>
            <w:tcW w:w="3090" w:type="dxa"/>
          </w:tcPr>
          <w:p w14:paraId="612CAC47" w14:textId="3A8A4CB3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7. 111000</w:t>
            </w:r>
            <w:r w:rsidRPr="00CA1783">
              <w:rPr>
                <w:rFonts w:cstheme="minorHAnsi"/>
                <w:sz w:val="14"/>
                <w:szCs w:val="14"/>
              </w:rPr>
              <w:t>(2)</w:t>
            </w:r>
          </w:p>
        </w:tc>
      </w:tr>
      <w:tr w:rsidR="00CA1783" w:rsidRPr="00CA1783" w14:paraId="21ABC419" w14:textId="77777777" w:rsidTr="00504E60">
        <w:tc>
          <w:tcPr>
            <w:tcW w:w="3119" w:type="dxa"/>
          </w:tcPr>
          <w:p w14:paraId="0AF705C4" w14:textId="003AA219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2. 101101011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(2)</w:t>
            </w:r>
          </w:p>
        </w:tc>
        <w:tc>
          <w:tcPr>
            <w:tcW w:w="3118" w:type="dxa"/>
          </w:tcPr>
          <w:p w14:paraId="41A4F882" w14:textId="69E85601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5. 1001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(2)</w:t>
            </w:r>
          </w:p>
        </w:tc>
        <w:tc>
          <w:tcPr>
            <w:tcW w:w="3090" w:type="dxa"/>
          </w:tcPr>
          <w:p w14:paraId="70DE77ED" w14:textId="66AD4019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8. 1011011</w:t>
            </w:r>
            <w:r w:rsidRPr="00CA1783">
              <w:rPr>
                <w:rFonts w:cstheme="minorHAnsi"/>
                <w:sz w:val="14"/>
                <w:szCs w:val="14"/>
              </w:rPr>
              <w:t>(2)</w:t>
            </w:r>
          </w:p>
        </w:tc>
      </w:tr>
      <w:tr w:rsidR="00CA1783" w:rsidRPr="00CA1783" w14:paraId="2B259F62" w14:textId="77777777" w:rsidTr="00504E60">
        <w:tc>
          <w:tcPr>
            <w:tcW w:w="3119" w:type="dxa"/>
          </w:tcPr>
          <w:p w14:paraId="558EB671" w14:textId="64695493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3. 10001111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(2)</w:t>
            </w:r>
          </w:p>
        </w:tc>
        <w:tc>
          <w:tcPr>
            <w:tcW w:w="3118" w:type="dxa"/>
          </w:tcPr>
          <w:p w14:paraId="5EF9F234" w14:textId="11385D4D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6. 10000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(2)</w:t>
            </w:r>
          </w:p>
        </w:tc>
        <w:tc>
          <w:tcPr>
            <w:tcW w:w="3090" w:type="dxa"/>
          </w:tcPr>
          <w:p w14:paraId="35CD96F9" w14:textId="1F80ED74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9. 1100101</w:t>
            </w:r>
            <w:r w:rsidRPr="00CA1783">
              <w:rPr>
                <w:rFonts w:cstheme="minorHAnsi"/>
                <w:sz w:val="14"/>
                <w:szCs w:val="14"/>
              </w:rPr>
              <w:t>(2)</w:t>
            </w:r>
          </w:p>
        </w:tc>
      </w:tr>
    </w:tbl>
    <w:p w14:paraId="6C1579B1" w14:textId="77777777" w:rsidR="00A056EC" w:rsidRPr="00A056EC" w:rsidRDefault="00A056EC" w:rsidP="00A056EC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0EEA5FC8" w14:textId="77777777" w:rsidR="00A056EC" w:rsidRPr="00A056EC" w:rsidRDefault="00A056EC" w:rsidP="00A056EC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Respostas: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A056EC" w:rsidRPr="00CA1783" w14:paraId="5CE913C3" w14:textId="77777777" w:rsidTr="00280EA4">
        <w:tc>
          <w:tcPr>
            <w:tcW w:w="3129" w:type="dxa"/>
          </w:tcPr>
          <w:p w14:paraId="50694576" w14:textId="22085292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1. </w:t>
            </w:r>
            <w:r w:rsidR="0022107C">
              <w:rPr>
                <w:rFonts w:cstheme="minorHAnsi"/>
                <w:sz w:val="24"/>
                <w:szCs w:val="24"/>
                <w:highlight w:val="yellow"/>
              </w:rPr>
              <w:t>25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10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719A967B" w14:textId="1645D859" w:rsidR="00A056EC" w:rsidRPr="00CA1783" w:rsidRDefault="00DA39E3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30" w:type="dxa"/>
          </w:tcPr>
          <w:p w14:paraId="528BEBFC" w14:textId="779EDB97" w:rsidR="00A056EC" w:rsidRPr="00CA1783" w:rsidRDefault="00A52A6E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</w:t>
            </w:r>
          </w:p>
        </w:tc>
      </w:tr>
      <w:tr w:rsidR="00A056EC" w:rsidRPr="00CA1783" w14:paraId="51FF8B98" w14:textId="77777777" w:rsidTr="00280EA4">
        <w:tc>
          <w:tcPr>
            <w:tcW w:w="3129" w:type="dxa"/>
          </w:tcPr>
          <w:p w14:paraId="74A80B49" w14:textId="0D5F879F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2. </w:t>
            </w:r>
            <w:r w:rsidR="00DA39E3">
              <w:rPr>
                <w:rFonts w:cstheme="minorHAnsi"/>
                <w:sz w:val="24"/>
                <w:szCs w:val="24"/>
                <w:highlight w:val="yellow"/>
              </w:rPr>
              <w:t>363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10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6DC5DB7D" w14:textId="554D258A" w:rsidR="00A056EC" w:rsidRPr="00CA1783" w:rsidRDefault="00DA39E3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130" w:type="dxa"/>
          </w:tcPr>
          <w:p w14:paraId="5A8240DF" w14:textId="5769CE0E" w:rsidR="00A056EC" w:rsidRPr="00CA1783" w:rsidRDefault="00A52A6E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</w:t>
            </w:r>
          </w:p>
        </w:tc>
      </w:tr>
      <w:tr w:rsidR="00A056EC" w:rsidRPr="00CA1783" w14:paraId="2D2F31E3" w14:textId="77777777" w:rsidTr="00280EA4">
        <w:tc>
          <w:tcPr>
            <w:tcW w:w="3129" w:type="dxa"/>
          </w:tcPr>
          <w:p w14:paraId="539B253A" w14:textId="19B029F2" w:rsidR="00A056EC" w:rsidRPr="00CA1783" w:rsidRDefault="00A056EC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3. </w:t>
            </w:r>
            <w:r w:rsidR="00DA39E3">
              <w:rPr>
                <w:rFonts w:cstheme="minorHAnsi"/>
                <w:sz w:val="24"/>
                <w:szCs w:val="24"/>
                <w:highlight w:val="yellow"/>
              </w:rPr>
              <w:t>143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10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01F00834" w14:textId="239C0A6A" w:rsidR="00A056EC" w:rsidRPr="00CA1783" w:rsidRDefault="00DA39E3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130" w:type="dxa"/>
          </w:tcPr>
          <w:p w14:paraId="7077561B" w14:textId="42AE5A9E" w:rsidR="00A056EC" w:rsidRPr="00CA1783" w:rsidRDefault="00A52A6E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</w:t>
            </w:r>
          </w:p>
        </w:tc>
      </w:tr>
    </w:tbl>
    <w:p w14:paraId="0699A769" w14:textId="77777777" w:rsidR="00A056EC" w:rsidRPr="00A056EC" w:rsidRDefault="00A056EC" w:rsidP="00A056EC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32434E33" w14:textId="77777777" w:rsidR="00CA1783" w:rsidRPr="00CA1783" w:rsidRDefault="00CA1783" w:rsidP="00CA1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ECFB21" w14:textId="77777777" w:rsidR="00A056EC" w:rsidRDefault="00A056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F504094" w14:textId="71278382" w:rsidR="00652A16" w:rsidRPr="00CA1783" w:rsidRDefault="00652A16" w:rsidP="00652A1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1783">
        <w:rPr>
          <w:rFonts w:cstheme="minorHAnsi"/>
          <w:sz w:val="24"/>
          <w:szCs w:val="24"/>
        </w:rPr>
        <w:lastRenderedPageBreak/>
        <w:t>De Decimal para Hexadecimal.</w:t>
      </w:r>
    </w:p>
    <w:p w14:paraId="190539EC" w14:textId="788BCA67" w:rsidR="00CA1783" w:rsidRPr="00CA1783" w:rsidRDefault="00CA1783" w:rsidP="00CA178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090"/>
      </w:tblGrid>
      <w:tr w:rsidR="00CA1783" w:rsidRPr="00CA1783" w14:paraId="0334C528" w14:textId="77777777" w:rsidTr="00504E60">
        <w:tc>
          <w:tcPr>
            <w:tcW w:w="3119" w:type="dxa"/>
          </w:tcPr>
          <w:p w14:paraId="12BBD32A" w14:textId="70B17405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1. 74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(10)</w:t>
            </w:r>
          </w:p>
        </w:tc>
        <w:tc>
          <w:tcPr>
            <w:tcW w:w="3118" w:type="dxa"/>
          </w:tcPr>
          <w:p w14:paraId="4AA09C5E" w14:textId="4FDE17C2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4. 1600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090" w:type="dxa"/>
          </w:tcPr>
          <w:p w14:paraId="0E9B9F23" w14:textId="25086E71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7. </w:t>
            </w:r>
            <w:r w:rsidR="00857A46" w:rsidRPr="00CA1783">
              <w:rPr>
                <w:rFonts w:cstheme="minorHAnsi"/>
                <w:sz w:val="24"/>
                <w:szCs w:val="24"/>
              </w:rPr>
              <w:t>7</w:t>
            </w:r>
            <w:r w:rsidR="00857A46">
              <w:rPr>
                <w:rFonts w:cstheme="minorHAnsi"/>
                <w:sz w:val="24"/>
                <w:szCs w:val="24"/>
              </w:rPr>
              <w:t>85</w:t>
            </w:r>
            <w:r w:rsidR="00857A46" w:rsidRPr="00CA1783">
              <w:rPr>
                <w:rFonts w:cstheme="minorHAnsi"/>
                <w:sz w:val="24"/>
                <w:szCs w:val="24"/>
              </w:rPr>
              <w:t>50</w:t>
            </w:r>
            <w:r w:rsidR="00857A46" w:rsidRPr="00CA1783">
              <w:rPr>
                <w:rFonts w:cstheme="minorHAnsi"/>
                <w:sz w:val="14"/>
                <w:szCs w:val="14"/>
              </w:rPr>
              <w:t>(10)</w:t>
            </w:r>
          </w:p>
        </w:tc>
      </w:tr>
      <w:tr w:rsidR="00CA1783" w:rsidRPr="00CA1783" w14:paraId="51289C98" w14:textId="77777777" w:rsidTr="00504E60">
        <w:tc>
          <w:tcPr>
            <w:tcW w:w="3119" w:type="dxa"/>
          </w:tcPr>
          <w:p w14:paraId="1A7C2EEE" w14:textId="027071FC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2. 167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(10)</w:t>
            </w:r>
          </w:p>
        </w:tc>
        <w:tc>
          <w:tcPr>
            <w:tcW w:w="3118" w:type="dxa"/>
          </w:tcPr>
          <w:p w14:paraId="29211810" w14:textId="0B3A779F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5. 999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090" w:type="dxa"/>
          </w:tcPr>
          <w:p w14:paraId="75A4DFBF" w14:textId="3F603627" w:rsidR="00CA1783" w:rsidRPr="00CA1783" w:rsidRDefault="00857A46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8. </w:t>
            </w:r>
            <w:r w:rsidR="00516173">
              <w:rPr>
                <w:rFonts w:cstheme="minorHAnsi"/>
                <w:sz w:val="24"/>
                <w:szCs w:val="24"/>
              </w:rPr>
              <w:t>1345648</w:t>
            </w:r>
            <w:r w:rsidR="00516173" w:rsidRPr="00CA1783">
              <w:rPr>
                <w:rFonts w:cstheme="minorHAnsi"/>
                <w:sz w:val="14"/>
                <w:szCs w:val="14"/>
              </w:rPr>
              <w:t>(10)</w:t>
            </w:r>
          </w:p>
        </w:tc>
      </w:tr>
      <w:tr w:rsidR="00CA1783" w:rsidRPr="00CA1783" w14:paraId="7354CFA8" w14:textId="77777777" w:rsidTr="00504E60">
        <w:tc>
          <w:tcPr>
            <w:tcW w:w="3119" w:type="dxa"/>
          </w:tcPr>
          <w:p w14:paraId="1E0C56F3" w14:textId="33C8EE20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3. 83</w:t>
            </w:r>
            <w:r w:rsidRPr="00CA1783">
              <w:rPr>
                <w:rFonts w:cstheme="minorHAnsi"/>
                <w:sz w:val="24"/>
                <w:szCs w:val="24"/>
                <w:vertAlign w:val="subscript"/>
              </w:rPr>
              <w:t>(10)</w:t>
            </w:r>
          </w:p>
        </w:tc>
        <w:tc>
          <w:tcPr>
            <w:tcW w:w="3118" w:type="dxa"/>
          </w:tcPr>
          <w:p w14:paraId="5A70790C" w14:textId="2940F7A6" w:rsidR="00CA1783" w:rsidRPr="00CA1783" w:rsidRDefault="00CA178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>6. 750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  <w:tc>
          <w:tcPr>
            <w:tcW w:w="3090" w:type="dxa"/>
          </w:tcPr>
          <w:p w14:paraId="27E0BA38" w14:textId="1154D7E0" w:rsidR="00CA1783" w:rsidRPr="00CA1783" w:rsidRDefault="00516173" w:rsidP="00CA17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9. 255</w:t>
            </w:r>
            <w:r w:rsidRPr="00CA1783">
              <w:rPr>
                <w:rFonts w:cstheme="minorHAnsi"/>
                <w:sz w:val="14"/>
                <w:szCs w:val="14"/>
              </w:rPr>
              <w:t>(10)</w:t>
            </w:r>
          </w:p>
        </w:tc>
      </w:tr>
    </w:tbl>
    <w:p w14:paraId="69EA64CE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602A2ED7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Respostas: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280EA4" w:rsidRPr="00CA1783" w14:paraId="0061E334" w14:textId="77777777" w:rsidTr="00280EA4">
        <w:tc>
          <w:tcPr>
            <w:tcW w:w="3129" w:type="dxa"/>
          </w:tcPr>
          <w:p w14:paraId="4D53DF8C" w14:textId="59A18EC8" w:rsidR="00280EA4" w:rsidRPr="00710585" w:rsidRDefault="00280EA4" w:rsidP="0071058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yellow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1. </w:t>
            </w:r>
            <w:r w:rsidR="00710585">
              <w:rPr>
                <w:rFonts w:ascii="Calibri" w:hAnsi="Calibri" w:cs="Calibri"/>
                <w:color w:val="000000"/>
              </w:rPr>
              <w:t>4</w:t>
            </w:r>
            <w:proofErr w:type="gramStart"/>
            <w:r w:rsidR="00710585">
              <w:rPr>
                <w:rFonts w:ascii="Calibri" w:hAnsi="Calibri" w:cs="Calibri"/>
                <w:color w:val="000000"/>
              </w:rPr>
              <w:t>A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proofErr w:type="gramEnd"/>
            <w:r>
              <w:rPr>
                <w:rFonts w:cstheme="minorHAnsi"/>
                <w:sz w:val="14"/>
                <w:szCs w:val="14"/>
              </w:rPr>
              <w:t>16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25B3D7DA" w14:textId="7B7E5BCF" w:rsidR="00280EA4" w:rsidRPr="00CA1783" w:rsidRDefault="0071058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10585">
              <w:rPr>
                <w:rFonts w:cstheme="minorHAnsi"/>
                <w:sz w:val="24"/>
                <w:szCs w:val="24"/>
              </w:rPr>
              <w:t>640</w:t>
            </w:r>
          </w:p>
        </w:tc>
        <w:tc>
          <w:tcPr>
            <w:tcW w:w="3130" w:type="dxa"/>
          </w:tcPr>
          <w:p w14:paraId="7F6C7F70" w14:textId="634B0A22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132d6</w:t>
            </w:r>
          </w:p>
        </w:tc>
      </w:tr>
      <w:tr w:rsidR="00280EA4" w:rsidRPr="00CA1783" w14:paraId="29414069" w14:textId="77777777" w:rsidTr="00280EA4">
        <w:tc>
          <w:tcPr>
            <w:tcW w:w="3129" w:type="dxa"/>
          </w:tcPr>
          <w:p w14:paraId="4655EA94" w14:textId="75A10CC7" w:rsidR="00280EA4" w:rsidRPr="00710585" w:rsidRDefault="00280EA4" w:rsidP="0071058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yellow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2. </w:t>
            </w:r>
            <w:r w:rsidR="00710585">
              <w:rPr>
                <w:rFonts w:ascii="Calibri" w:hAnsi="Calibri" w:cs="Calibri"/>
                <w:color w:val="000000"/>
              </w:rPr>
              <w:t>A7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16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6914FB71" w14:textId="5823FD89" w:rsidR="00280EA4" w:rsidRPr="00CA1783" w:rsidRDefault="0071058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10585">
              <w:rPr>
                <w:rFonts w:cstheme="minorHAnsi"/>
                <w:sz w:val="24"/>
                <w:szCs w:val="24"/>
              </w:rPr>
              <w:t>3e7</w:t>
            </w:r>
          </w:p>
        </w:tc>
        <w:tc>
          <w:tcPr>
            <w:tcW w:w="3130" w:type="dxa"/>
          </w:tcPr>
          <w:p w14:paraId="64FF17CF" w14:textId="5F7A6DA5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148870</w:t>
            </w:r>
          </w:p>
        </w:tc>
      </w:tr>
      <w:tr w:rsidR="00280EA4" w:rsidRPr="00CA1783" w14:paraId="7696394C" w14:textId="77777777" w:rsidTr="00280EA4">
        <w:tc>
          <w:tcPr>
            <w:tcW w:w="3129" w:type="dxa"/>
          </w:tcPr>
          <w:p w14:paraId="4750B850" w14:textId="4C7590D4" w:rsidR="00280EA4" w:rsidRPr="00710585" w:rsidRDefault="00280EA4" w:rsidP="0071058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3. </w:t>
            </w:r>
            <w:r w:rsidR="00710585">
              <w:rPr>
                <w:rFonts w:ascii="Calibri" w:hAnsi="Calibri" w:cs="Calibri"/>
                <w:color w:val="000000"/>
              </w:rPr>
              <w:t>52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16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7EBBA96E" w14:textId="711AB613" w:rsidR="00280EA4" w:rsidRPr="00CA1783" w:rsidRDefault="00710585" w:rsidP="0071058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10585">
              <w:rPr>
                <w:rFonts w:cstheme="minorHAnsi"/>
                <w:sz w:val="24"/>
                <w:szCs w:val="24"/>
              </w:rPr>
              <w:t>750</w:t>
            </w:r>
          </w:p>
        </w:tc>
        <w:tc>
          <w:tcPr>
            <w:tcW w:w="3130" w:type="dxa"/>
          </w:tcPr>
          <w:p w14:paraId="005FCF09" w14:textId="1F0A00EE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ff</w:t>
            </w:r>
          </w:p>
        </w:tc>
      </w:tr>
    </w:tbl>
    <w:p w14:paraId="7C211F2E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25E0D00C" w14:textId="77777777" w:rsidR="00CA1783" w:rsidRPr="00CA1783" w:rsidRDefault="00CA1783" w:rsidP="00CA178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14:paraId="058E52AD" w14:textId="2186D92D" w:rsidR="00652A16" w:rsidRDefault="00652A16" w:rsidP="00AE1BC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1783">
        <w:rPr>
          <w:rFonts w:cstheme="minorHAnsi"/>
          <w:sz w:val="24"/>
          <w:szCs w:val="24"/>
        </w:rPr>
        <w:t>De Hexadecimal para Decimal.</w:t>
      </w:r>
    </w:p>
    <w:p w14:paraId="1EE6AB41" w14:textId="77777777" w:rsidR="00CA1783" w:rsidRPr="00CA1783" w:rsidRDefault="00CA1783" w:rsidP="00CA178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090"/>
      </w:tblGrid>
      <w:tr w:rsidR="00504E60" w:rsidRPr="00CA1783" w14:paraId="1F786BDE" w14:textId="77777777" w:rsidTr="00504E60">
        <w:tc>
          <w:tcPr>
            <w:tcW w:w="3119" w:type="dxa"/>
          </w:tcPr>
          <w:p w14:paraId="12449EC7" w14:textId="58E0FB50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71D51">
              <w:rPr>
                <w:rFonts w:cstheme="minorHAnsi"/>
                <w:sz w:val="24"/>
                <w:szCs w:val="24"/>
              </w:rPr>
              <w:t>1. A2</w:t>
            </w:r>
            <w:r w:rsidRPr="00471D51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118" w:type="dxa"/>
          </w:tcPr>
          <w:p w14:paraId="6D8BFAAD" w14:textId="3D4E29E2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D9676E">
              <w:rPr>
                <w:rFonts w:cstheme="minorHAnsi"/>
                <w:sz w:val="24"/>
                <w:szCs w:val="24"/>
              </w:rPr>
              <w:t>. C8</w:t>
            </w:r>
            <w:proofErr w:type="gramStart"/>
            <w:r w:rsidRPr="00D9676E">
              <w:rPr>
                <w:rFonts w:cstheme="minorHAnsi"/>
                <w:sz w:val="24"/>
                <w:szCs w:val="24"/>
              </w:rPr>
              <w:t>F</w:t>
            </w:r>
            <w:r w:rsidRPr="00D9676E">
              <w:rPr>
                <w:rFonts w:cstheme="minorHAnsi"/>
                <w:sz w:val="14"/>
                <w:szCs w:val="14"/>
              </w:rPr>
              <w:t>(</w:t>
            </w:r>
            <w:proofErr w:type="gramEnd"/>
            <w:r w:rsidRPr="00D9676E">
              <w:rPr>
                <w:rFonts w:cstheme="minorHAnsi"/>
                <w:sz w:val="14"/>
                <w:szCs w:val="14"/>
              </w:rPr>
              <w:t>16)</w:t>
            </w:r>
          </w:p>
        </w:tc>
        <w:tc>
          <w:tcPr>
            <w:tcW w:w="3090" w:type="dxa"/>
          </w:tcPr>
          <w:p w14:paraId="2E1CBC81" w14:textId="290DF81B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Pr="00CE03A7">
              <w:rPr>
                <w:rFonts w:cstheme="minorHAnsi"/>
                <w:sz w:val="24"/>
                <w:szCs w:val="24"/>
              </w:rPr>
              <w:t>. 105</w:t>
            </w:r>
            <w:r w:rsidRPr="00CE03A7">
              <w:rPr>
                <w:rFonts w:cstheme="minorHAnsi"/>
                <w:sz w:val="14"/>
                <w:szCs w:val="14"/>
              </w:rPr>
              <w:t>(16)</w:t>
            </w:r>
          </w:p>
        </w:tc>
      </w:tr>
      <w:tr w:rsidR="00504E60" w:rsidRPr="00CA1783" w14:paraId="3B285497" w14:textId="77777777" w:rsidTr="00504E60">
        <w:tc>
          <w:tcPr>
            <w:tcW w:w="3119" w:type="dxa"/>
          </w:tcPr>
          <w:p w14:paraId="69CEF6AB" w14:textId="4A160A79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71D51">
              <w:rPr>
                <w:rFonts w:cstheme="minorHAnsi"/>
                <w:sz w:val="24"/>
                <w:szCs w:val="24"/>
              </w:rPr>
              <w:t>2. B3</w:t>
            </w:r>
            <w:proofErr w:type="gramStart"/>
            <w:r w:rsidRPr="00471D51">
              <w:rPr>
                <w:rFonts w:cstheme="minorHAnsi"/>
                <w:sz w:val="24"/>
                <w:szCs w:val="24"/>
              </w:rPr>
              <w:t>A</w:t>
            </w:r>
            <w:r w:rsidRPr="00471D51">
              <w:rPr>
                <w:rFonts w:cstheme="minorHAnsi"/>
                <w:sz w:val="14"/>
                <w:szCs w:val="14"/>
              </w:rPr>
              <w:t>(</w:t>
            </w:r>
            <w:proofErr w:type="gramEnd"/>
            <w:r w:rsidRPr="00471D51">
              <w:rPr>
                <w:rFonts w:cstheme="minorHAnsi"/>
                <w:sz w:val="14"/>
                <w:szCs w:val="14"/>
              </w:rPr>
              <w:t>16)</w:t>
            </w:r>
          </w:p>
        </w:tc>
        <w:tc>
          <w:tcPr>
            <w:tcW w:w="3118" w:type="dxa"/>
          </w:tcPr>
          <w:p w14:paraId="43D9E1DA" w14:textId="558C9707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D9676E">
              <w:rPr>
                <w:rFonts w:cstheme="minorHAnsi"/>
                <w:sz w:val="24"/>
                <w:szCs w:val="24"/>
              </w:rPr>
              <w:t>. BA35</w:t>
            </w:r>
            <w:r w:rsidRPr="00D9676E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090" w:type="dxa"/>
          </w:tcPr>
          <w:p w14:paraId="18BA38F9" w14:textId="055F661A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Pr="008F35DD">
              <w:rPr>
                <w:rFonts w:cstheme="minorHAnsi"/>
                <w:sz w:val="24"/>
                <w:szCs w:val="24"/>
              </w:rPr>
              <w:t>. 5690</w:t>
            </w:r>
            <w:r w:rsidRPr="008F35DD">
              <w:rPr>
                <w:rFonts w:cstheme="minorHAnsi"/>
                <w:sz w:val="14"/>
                <w:szCs w:val="14"/>
              </w:rPr>
              <w:t>(16)</w:t>
            </w:r>
          </w:p>
        </w:tc>
      </w:tr>
      <w:tr w:rsidR="00504E60" w:rsidRPr="00CA1783" w14:paraId="7D1213A7" w14:textId="77777777" w:rsidTr="00504E60">
        <w:tc>
          <w:tcPr>
            <w:tcW w:w="3119" w:type="dxa"/>
          </w:tcPr>
          <w:p w14:paraId="1541FE2C" w14:textId="4A9C98B3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71D51">
              <w:rPr>
                <w:rFonts w:cstheme="minorHAnsi"/>
                <w:sz w:val="24"/>
                <w:szCs w:val="24"/>
              </w:rPr>
              <w:t>3. 1D7</w:t>
            </w:r>
            <w:r w:rsidRPr="00471D51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118" w:type="dxa"/>
          </w:tcPr>
          <w:p w14:paraId="1FC0A53E" w14:textId="1FA81896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90676F">
              <w:rPr>
                <w:rFonts w:cstheme="minorHAnsi"/>
                <w:sz w:val="24"/>
                <w:szCs w:val="24"/>
              </w:rPr>
              <w:t>. AC4</w:t>
            </w:r>
            <w:r w:rsidRPr="0090676F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090" w:type="dxa"/>
          </w:tcPr>
          <w:p w14:paraId="3C900B66" w14:textId="2849EE68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Pr="008F35DD">
              <w:rPr>
                <w:rFonts w:cstheme="minorHAnsi"/>
                <w:sz w:val="24"/>
                <w:szCs w:val="24"/>
              </w:rPr>
              <w:t>. EF0</w:t>
            </w:r>
            <w:r w:rsidRPr="008F35DD">
              <w:rPr>
                <w:rFonts w:cstheme="minorHAnsi"/>
                <w:sz w:val="14"/>
                <w:szCs w:val="14"/>
              </w:rPr>
              <w:t>(16)</w:t>
            </w:r>
          </w:p>
        </w:tc>
      </w:tr>
    </w:tbl>
    <w:p w14:paraId="3C204875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3D888B8B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Respostas: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280EA4" w:rsidRPr="00CA1783" w14:paraId="6D841E71" w14:textId="77777777" w:rsidTr="00A52A6E">
        <w:tc>
          <w:tcPr>
            <w:tcW w:w="3129" w:type="dxa"/>
          </w:tcPr>
          <w:p w14:paraId="3A5E2192" w14:textId="77470682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1. </w:t>
            </w:r>
            <w:r w:rsidR="00A92C55" w:rsidRPr="00A92C55">
              <w:rPr>
                <w:rFonts w:cstheme="minorHAnsi"/>
                <w:sz w:val="24"/>
                <w:szCs w:val="24"/>
              </w:rPr>
              <w:t xml:space="preserve">162 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10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483AC238" w14:textId="03884BB7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3215</w:t>
            </w:r>
          </w:p>
        </w:tc>
        <w:tc>
          <w:tcPr>
            <w:tcW w:w="3130" w:type="dxa"/>
          </w:tcPr>
          <w:p w14:paraId="1139B291" w14:textId="6EBDF26E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261</w:t>
            </w:r>
          </w:p>
        </w:tc>
      </w:tr>
      <w:tr w:rsidR="00280EA4" w:rsidRPr="00CA1783" w14:paraId="789741C7" w14:textId="77777777" w:rsidTr="00A52A6E">
        <w:tc>
          <w:tcPr>
            <w:tcW w:w="3129" w:type="dxa"/>
          </w:tcPr>
          <w:p w14:paraId="0090D6FB" w14:textId="20480D32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2. </w:t>
            </w:r>
            <w:r w:rsidR="00A92C55" w:rsidRPr="00A92C55">
              <w:rPr>
                <w:rFonts w:cstheme="minorHAnsi"/>
                <w:sz w:val="24"/>
                <w:szCs w:val="24"/>
              </w:rPr>
              <w:t xml:space="preserve">2874 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10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4F940D76" w14:textId="55579495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47669</w:t>
            </w:r>
          </w:p>
        </w:tc>
        <w:tc>
          <w:tcPr>
            <w:tcW w:w="3130" w:type="dxa"/>
          </w:tcPr>
          <w:p w14:paraId="7DD53D22" w14:textId="72A512A4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22160</w:t>
            </w:r>
          </w:p>
        </w:tc>
      </w:tr>
      <w:tr w:rsidR="00280EA4" w:rsidRPr="00CA1783" w14:paraId="40B28608" w14:textId="77777777" w:rsidTr="00A52A6E">
        <w:tc>
          <w:tcPr>
            <w:tcW w:w="3129" w:type="dxa"/>
          </w:tcPr>
          <w:p w14:paraId="5DC35605" w14:textId="303C1852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3. </w:t>
            </w:r>
            <w:r w:rsidR="00A92C55" w:rsidRPr="00A92C55">
              <w:rPr>
                <w:rFonts w:cstheme="minorHAnsi"/>
                <w:sz w:val="24"/>
                <w:szCs w:val="24"/>
              </w:rPr>
              <w:t xml:space="preserve">471 </w:t>
            </w:r>
            <w:r w:rsidRPr="00CA1783">
              <w:rPr>
                <w:rFonts w:cstheme="minorHAnsi"/>
                <w:sz w:val="14"/>
                <w:szCs w:val="14"/>
              </w:rPr>
              <w:t>(</w:t>
            </w:r>
            <w:r>
              <w:rPr>
                <w:rFonts w:cstheme="minorHAnsi"/>
                <w:sz w:val="14"/>
                <w:szCs w:val="14"/>
              </w:rPr>
              <w:t>10</w:t>
            </w:r>
            <w:r w:rsidRPr="00CA1783">
              <w:rPr>
                <w:rFonts w:cstheme="minorHAnsi"/>
                <w:sz w:val="14"/>
                <w:szCs w:val="14"/>
              </w:rPr>
              <w:t>)</w:t>
            </w:r>
          </w:p>
        </w:tc>
        <w:tc>
          <w:tcPr>
            <w:tcW w:w="3129" w:type="dxa"/>
          </w:tcPr>
          <w:p w14:paraId="29C7D8DB" w14:textId="2DB0BD31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2756</w:t>
            </w:r>
          </w:p>
        </w:tc>
        <w:tc>
          <w:tcPr>
            <w:tcW w:w="3130" w:type="dxa"/>
          </w:tcPr>
          <w:p w14:paraId="72D717A2" w14:textId="131AED0C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3824</w:t>
            </w:r>
          </w:p>
        </w:tc>
      </w:tr>
    </w:tbl>
    <w:p w14:paraId="1BCCB534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360CD7C1" w14:textId="5C1C7441" w:rsidR="00AE1BC6" w:rsidRDefault="00AE1BC6" w:rsidP="00CA178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14:paraId="077085FD" w14:textId="4CC15981" w:rsidR="00652A16" w:rsidRPr="00CA1783" w:rsidRDefault="00652A16" w:rsidP="00AE1BC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1783">
        <w:rPr>
          <w:rFonts w:cstheme="minorHAnsi"/>
          <w:sz w:val="24"/>
          <w:szCs w:val="24"/>
        </w:rPr>
        <w:t>De Binário para Hexadecimal.</w:t>
      </w:r>
    </w:p>
    <w:p w14:paraId="4E8769ED" w14:textId="77777777" w:rsidR="00504E60" w:rsidRPr="00CA1783" w:rsidRDefault="00504E60" w:rsidP="00504E60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090"/>
      </w:tblGrid>
      <w:tr w:rsidR="00504E60" w:rsidRPr="00CA1783" w14:paraId="4298BC98" w14:textId="77777777" w:rsidTr="00504E60">
        <w:tc>
          <w:tcPr>
            <w:tcW w:w="3119" w:type="dxa"/>
          </w:tcPr>
          <w:p w14:paraId="3BF79B70" w14:textId="3B34A3FE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2607A">
              <w:rPr>
                <w:rFonts w:cstheme="minorHAnsi"/>
                <w:sz w:val="24"/>
                <w:szCs w:val="24"/>
              </w:rPr>
              <w:t>1. 111010010</w:t>
            </w:r>
            <w:r w:rsidRPr="00A2607A">
              <w:rPr>
                <w:rFonts w:cstheme="minorHAnsi"/>
                <w:sz w:val="14"/>
                <w:szCs w:val="14"/>
              </w:rPr>
              <w:t>(2)</w:t>
            </w:r>
          </w:p>
        </w:tc>
        <w:tc>
          <w:tcPr>
            <w:tcW w:w="3118" w:type="dxa"/>
          </w:tcPr>
          <w:p w14:paraId="2512F892" w14:textId="10E887E5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B55BE">
              <w:rPr>
                <w:rFonts w:cstheme="minorHAnsi"/>
                <w:sz w:val="24"/>
                <w:szCs w:val="24"/>
              </w:rPr>
              <w:t>1. 10011101</w:t>
            </w:r>
            <w:r w:rsidRPr="00EB55BE">
              <w:rPr>
                <w:rFonts w:cstheme="minorHAnsi"/>
                <w:sz w:val="14"/>
                <w:szCs w:val="14"/>
              </w:rPr>
              <w:t>(2)</w:t>
            </w:r>
          </w:p>
        </w:tc>
        <w:tc>
          <w:tcPr>
            <w:tcW w:w="3090" w:type="dxa"/>
          </w:tcPr>
          <w:p w14:paraId="63D6CD8E" w14:textId="6C4E6701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314E8">
              <w:rPr>
                <w:rFonts w:cstheme="minorHAnsi"/>
                <w:sz w:val="24"/>
                <w:szCs w:val="24"/>
              </w:rPr>
              <w:t>4. 110100011001</w:t>
            </w:r>
            <w:r w:rsidRPr="007314E8">
              <w:rPr>
                <w:rFonts w:cstheme="minorHAnsi"/>
                <w:sz w:val="14"/>
                <w:szCs w:val="14"/>
              </w:rPr>
              <w:t>(2)</w:t>
            </w:r>
          </w:p>
        </w:tc>
      </w:tr>
      <w:tr w:rsidR="00504E60" w:rsidRPr="00CA1783" w14:paraId="6FAEBCD1" w14:textId="77777777" w:rsidTr="00504E60">
        <w:tc>
          <w:tcPr>
            <w:tcW w:w="3119" w:type="dxa"/>
          </w:tcPr>
          <w:p w14:paraId="7887DE4B" w14:textId="00C089AB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2607A">
              <w:rPr>
                <w:rFonts w:cstheme="minorHAnsi"/>
                <w:sz w:val="24"/>
                <w:szCs w:val="24"/>
              </w:rPr>
              <w:t>2. 10110011101</w:t>
            </w:r>
            <w:r w:rsidRPr="00A2607A">
              <w:rPr>
                <w:rFonts w:cstheme="minorHAnsi"/>
                <w:sz w:val="14"/>
                <w:szCs w:val="14"/>
              </w:rPr>
              <w:t>(2)</w:t>
            </w:r>
          </w:p>
        </w:tc>
        <w:tc>
          <w:tcPr>
            <w:tcW w:w="3118" w:type="dxa"/>
          </w:tcPr>
          <w:p w14:paraId="0F67E39A" w14:textId="43B20D58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B55BE">
              <w:rPr>
                <w:rFonts w:cstheme="minorHAnsi"/>
                <w:sz w:val="24"/>
                <w:szCs w:val="24"/>
              </w:rPr>
              <w:t>2. 11101011</w:t>
            </w:r>
            <w:r w:rsidRPr="00EB55BE">
              <w:rPr>
                <w:rFonts w:cstheme="minorHAnsi"/>
                <w:sz w:val="14"/>
                <w:szCs w:val="14"/>
              </w:rPr>
              <w:t>(2)</w:t>
            </w:r>
          </w:p>
        </w:tc>
        <w:tc>
          <w:tcPr>
            <w:tcW w:w="3090" w:type="dxa"/>
          </w:tcPr>
          <w:p w14:paraId="1F934445" w14:textId="16D27672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314E8">
              <w:rPr>
                <w:rFonts w:cstheme="minorHAnsi"/>
                <w:sz w:val="24"/>
                <w:szCs w:val="24"/>
              </w:rPr>
              <w:t>5. 100011101111</w:t>
            </w:r>
            <w:r w:rsidRPr="007314E8">
              <w:rPr>
                <w:rFonts w:cstheme="minorHAnsi"/>
                <w:sz w:val="14"/>
                <w:szCs w:val="14"/>
              </w:rPr>
              <w:t>(2)</w:t>
            </w:r>
          </w:p>
        </w:tc>
      </w:tr>
      <w:tr w:rsidR="00504E60" w:rsidRPr="00CA1783" w14:paraId="115ADB96" w14:textId="77777777" w:rsidTr="00504E60">
        <w:tc>
          <w:tcPr>
            <w:tcW w:w="3119" w:type="dxa"/>
          </w:tcPr>
          <w:p w14:paraId="1D8E8F25" w14:textId="1BE07530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2607A">
              <w:rPr>
                <w:rFonts w:cstheme="minorHAnsi"/>
                <w:sz w:val="24"/>
                <w:szCs w:val="24"/>
              </w:rPr>
              <w:t>3. 110010110101</w:t>
            </w:r>
            <w:r w:rsidRPr="00A2607A">
              <w:rPr>
                <w:rFonts w:cstheme="minorHAnsi"/>
                <w:sz w:val="14"/>
                <w:szCs w:val="14"/>
              </w:rPr>
              <w:t>(2)</w:t>
            </w:r>
          </w:p>
        </w:tc>
        <w:tc>
          <w:tcPr>
            <w:tcW w:w="3118" w:type="dxa"/>
          </w:tcPr>
          <w:p w14:paraId="0116439B" w14:textId="20B6C8CE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B55BE">
              <w:rPr>
                <w:rFonts w:cstheme="minorHAnsi"/>
                <w:sz w:val="24"/>
                <w:szCs w:val="24"/>
              </w:rPr>
              <w:t>3. 1110100000</w:t>
            </w:r>
            <w:r w:rsidRPr="00EB55BE">
              <w:rPr>
                <w:rFonts w:cstheme="minorHAnsi"/>
                <w:sz w:val="14"/>
                <w:szCs w:val="14"/>
              </w:rPr>
              <w:t>(2)</w:t>
            </w:r>
          </w:p>
        </w:tc>
        <w:tc>
          <w:tcPr>
            <w:tcW w:w="3090" w:type="dxa"/>
          </w:tcPr>
          <w:p w14:paraId="4E2C3786" w14:textId="2316A83E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314E8">
              <w:rPr>
                <w:rFonts w:cstheme="minorHAnsi"/>
                <w:sz w:val="24"/>
                <w:szCs w:val="24"/>
              </w:rPr>
              <w:t>6. 1101111111000110</w:t>
            </w:r>
            <w:r w:rsidRPr="007314E8">
              <w:rPr>
                <w:rFonts w:cstheme="minorHAnsi"/>
                <w:sz w:val="14"/>
                <w:szCs w:val="14"/>
              </w:rPr>
              <w:t>(2)</w:t>
            </w:r>
          </w:p>
        </w:tc>
      </w:tr>
    </w:tbl>
    <w:p w14:paraId="19ED143F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372E801E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Respostas: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280EA4" w:rsidRPr="00CA1783" w14:paraId="007F9D99" w14:textId="77777777" w:rsidTr="00A52A6E">
        <w:tc>
          <w:tcPr>
            <w:tcW w:w="3129" w:type="dxa"/>
          </w:tcPr>
          <w:p w14:paraId="0DF5C077" w14:textId="2D69581E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1. </w:t>
            </w:r>
            <w:r w:rsidR="00A92C55" w:rsidRPr="00A92C55">
              <w:rPr>
                <w:rFonts w:cstheme="minorHAnsi"/>
                <w:sz w:val="24"/>
                <w:szCs w:val="24"/>
              </w:rPr>
              <w:t xml:space="preserve">1d2 </w:t>
            </w:r>
            <w:bookmarkStart w:id="18" w:name="_GoBack"/>
            <w:bookmarkEnd w:id="18"/>
          </w:p>
        </w:tc>
        <w:tc>
          <w:tcPr>
            <w:tcW w:w="3129" w:type="dxa"/>
          </w:tcPr>
          <w:p w14:paraId="27E5463C" w14:textId="2CC0B8A2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9d</w:t>
            </w:r>
          </w:p>
        </w:tc>
        <w:tc>
          <w:tcPr>
            <w:tcW w:w="3130" w:type="dxa"/>
          </w:tcPr>
          <w:p w14:paraId="21C43DB2" w14:textId="38352C30" w:rsidR="00280EA4" w:rsidRPr="00CA1783" w:rsidRDefault="00A92C55" w:rsidP="00A92C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d19</w:t>
            </w:r>
          </w:p>
        </w:tc>
      </w:tr>
      <w:tr w:rsidR="00280EA4" w:rsidRPr="00CA1783" w14:paraId="025E390B" w14:textId="77777777" w:rsidTr="00A52A6E">
        <w:tc>
          <w:tcPr>
            <w:tcW w:w="3129" w:type="dxa"/>
          </w:tcPr>
          <w:p w14:paraId="3ACDB872" w14:textId="315EE1BE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2. </w:t>
            </w:r>
            <w:r w:rsidR="00A92C55" w:rsidRPr="00A92C55">
              <w:rPr>
                <w:rFonts w:cstheme="minorHAnsi"/>
                <w:sz w:val="24"/>
                <w:szCs w:val="24"/>
              </w:rPr>
              <w:t>59d</w:t>
            </w:r>
            <w:r w:rsidR="00A92C55" w:rsidRPr="00A92C5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29" w:type="dxa"/>
          </w:tcPr>
          <w:p w14:paraId="0129BA4C" w14:textId="534A92A8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A92C55">
              <w:rPr>
                <w:rFonts w:cstheme="minorHAnsi"/>
                <w:sz w:val="24"/>
                <w:szCs w:val="24"/>
              </w:rPr>
              <w:t>eb</w:t>
            </w:r>
            <w:proofErr w:type="spellEnd"/>
          </w:p>
        </w:tc>
        <w:tc>
          <w:tcPr>
            <w:tcW w:w="3130" w:type="dxa"/>
          </w:tcPr>
          <w:p w14:paraId="38DC9C20" w14:textId="439D595E" w:rsidR="00280EA4" w:rsidRPr="00CA1783" w:rsidRDefault="00A92C55" w:rsidP="00A92C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8ef</w:t>
            </w:r>
          </w:p>
        </w:tc>
      </w:tr>
      <w:tr w:rsidR="00280EA4" w:rsidRPr="00CA1783" w14:paraId="1FBAB6C1" w14:textId="77777777" w:rsidTr="00A52A6E">
        <w:tc>
          <w:tcPr>
            <w:tcW w:w="3129" w:type="dxa"/>
          </w:tcPr>
          <w:p w14:paraId="73BF0986" w14:textId="5EF871F4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3. </w:t>
            </w:r>
            <w:r w:rsidR="00A92C55" w:rsidRPr="00A92C55">
              <w:rPr>
                <w:rFonts w:cstheme="minorHAnsi"/>
                <w:sz w:val="24"/>
                <w:szCs w:val="24"/>
              </w:rPr>
              <w:t>cb5</w:t>
            </w:r>
            <w:r w:rsidR="00A92C55" w:rsidRPr="00A92C5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29" w:type="dxa"/>
          </w:tcPr>
          <w:p w14:paraId="02DD522C" w14:textId="04722ECC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3a0</w:t>
            </w:r>
          </w:p>
        </w:tc>
        <w:tc>
          <w:tcPr>
            <w:tcW w:w="3130" w:type="dxa"/>
          </w:tcPr>
          <w:p w14:paraId="7FA6092B" w14:textId="73941BD1" w:rsidR="00280EA4" w:rsidRPr="00CA1783" w:rsidRDefault="00A92C55" w:rsidP="00A92C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A92C55">
              <w:rPr>
                <w:rFonts w:cstheme="minorHAnsi"/>
                <w:sz w:val="24"/>
                <w:szCs w:val="24"/>
              </w:rPr>
              <w:t>dfc6</w:t>
            </w:r>
          </w:p>
        </w:tc>
      </w:tr>
    </w:tbl>
    <w:p w14:paraId="5901C588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43803B9C" w14:textId="77777777" w:rsidR="00504E60" w:rsidRDefault="00504E60" w:rsidP="00504E60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14:paraId="1D922FC2" w14:textId="65667C70" w:rsidR="00652A16" w:rsidRDefault="00652A16" w:rsidP="00AE1BC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1783">
        <w:rPr>
          <w:rFonts w:cstheme="minorHAnsi"/>
          <w:sz w:val="24"/>
          <w:szCs w:val="24"/>
        </w:rPr>
        <w:t>De Hexadecimal para Binário.</w:t>
      </w:r>
    </w:p>
    <w:p w14:paraId="29DC95B6" w14:textId="77777777" w:rsidR="00504E60" w:rsidRPr="00CA1783" w:rsidRDefault="00504E60" w:rsidP="00504E60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090"/>
      </w:tblGrid>
      <w:tr w:rsidR="00504E60" w:rsidRPr="00CA1783" w14:paraId="7CAD9F6C" w14:textId="77777777" w:rsidTr="00504E60">
        <w:tc>
          <w:tcPr>
            <w:tcW w:w="3119" w:type="dxa"/>
          </w:tcPr>
          <w:p w14:paraId="0E6831D3" w14:textId="6147565C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96380">
              <w:rPr>
                <w:rFonts w:cstheme="minorHAnsi"/>
                <w:sz w:val="24"/>
                <w:szCs w:val="24"/>
              </w:rPr>
              <w:t>1. 7</w:t>
            </w:r>
            <w:proofErr w:type="gramStart"/>
            <w:r w:rsidRPr="00996380">
              <w:rPr>
                <w:rFonts w:cstheme="minorHAnsi"/>
                <w:sz w:val="24"/>
                <w:szCs w:val="24"/>
              </w:rPr>
              <w:t>B</w:t>
            </w:r>
            <w:r w:rsidRPr="00996380">
              <w:rPr>
                <w:rFonts w:cstheme="minorHAnsi"/>
                <w:sz w:val="14"/>
                <w:szCs w:val="14"/>
              </w:rPr>
              <w:t>(</w:t>
            </w:r>
            <w:proofErr w:type="gramEnd"/>
            <w:r w:rsidRPr="00996380">
              <w:rPr>
                <w:rFonts w:cstheme="minorHAnsi"/>
                <w:sz w:val="14"/>
                <w:szCs w:val="14"/>
              </w:rPr>
              <w:t>16)</w:t>
            </w:r>
          </w:p>
        </w:tc>
        <w:tc>
          <w:tcPr>
            <w:tcW w:w="3118" w:type="dxa"/>
          </w:tcPr>
          <w:p w14:paraId="4E4C22CD" w14:textId="16299906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CE03A7">
              <w:rPr>
                <w:rFonts w:cstheme="minorHAnsi"/>
                <w:sz w:val="24"/>
                <w:szCs w:val="24"/>
              </w:rPr>
              <w:t>. 99</w:t>
            </w:r>
            <w:r w:rsidRPr="00CE03A7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090" w:type="dxa"/>
          </w:tcPr>
          <w:p w14:paraId="59DFE052" w14:textId="0B1ED362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Pr="00D9676E">
              <w:rPr>
                <w:rFonts w:cstheme="minorHAnsi"/>
                <w:sz w:val="24"/>
                <w:szCs w:val="24"/>
              </w:rPr>
              <w:t>. F04</w:t>
            </w:r>
            <w:r w:rsidRPr="00D9676E">
              <w:rPr>
                <w:rFonts w:cstheme="minorHAnsi"/>
                <w:sz w:val="14"/>
                <w:szCs w:val="14"/>
              </w:rPr>
              <w:t>(16)</w:t>
            </w:r>
          </w:p>
        </w:tc>
      </w:tr>
      <w:tr w:rsidR="00504E60" w:rsidRPr="00CA1783" w14:paraId="1FF113EE" w14:textId="77777777" w:rsidTr="00504E60">
        <w:tc>
          <w:tcPr>
            <w:tcW w:w="3119" w:type="dxa"/>
          </w:tcPr>
          <w:p w14:paraId="2BC9F92F" w14:textId="1D347BFD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96380">
              <w:rPr>
                <w:rFonts w:cstheme="minorHAnsi"/>
                <w:sz w:val="24"/>
                <w:szCs w:val="24"/>
              </w:rPr>
              <w:t>2. 1C5</w:t>
            </w:r>
            <w:r w:rsidRPr="00996380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118" w:type="dxa"/>
          </w:tcPr>
          <w:p w14:paraId="7E6938CB" w14:textId="397B9CE8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Pr="00CE03A7">
              <w:rPr>
                <w:rFonts w:cstheme="minorHAnsi"/>
                <w:sz w:val="24"/>
                <w:szCs w:val="24"/>
              </w:rPr>
              <w:t>. 11</w:t>
            </w:r>
            <w:proofErr w:type="gramStart"/>
            <w:r w:rsidRPr="00CE03A7">
              <w:rPr>
                <w:rFonts w:cstheme="minorHAnsi"/>
                <w:sz w:val="24"/>
                <w:szCs w:val="24"/>
              </w:rPr>
              <w:t>D</w:t>
            </w:r>
            <w:r w:rsidRPr="00CE03A7">
              <w:rPr>
                <w:rFonts w:cstheme="minorHAnsi"/>
                <w:sz w:val="14"/>
                <w:szCs w:val="14"/>
              </w:rPr>
              <w:t>(</w:t>
            </w:r>
            <w:proofErr w:type="gramEnd"/>
            <w:r w:rsidRPr="00CE03A7">
              <w:rPr>
                <w:rFonts w:cstheme="minorHAnsi"/>
                <w:sz w:val="14"/>
                <w:szCs w:val="14"/>
              </w:rPr>
              <w:t>16)</w:t>
            </w:r>
          </w:p>
        </w:tc>
        <w:tc>
          <w:tcPr>
            <w:tcW w:w="3090" w:type="dxa"/>
          </w:tcPr>
          <w:p w14:paraId="25B4B0D8" w14:textId="4264F71B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Pr="00D9676E">
              <w:rPr>
                <w:rFonts w:cstheme="minorHAnsi"/>
                <w:sz w:val="24"/>
                <w:szCs w:val="24"/>
              </w:rPr>
              <w:t>. C8</w:t>
            </w:r>
            <w:proofErr w:type="gramStart"/>
            <w:r w:rsidRPr="00D9676E">
              <w:rPr>
                <w:rFonts w:cstheme="minorHAnsi"/>
                <w:sz w:val="24"/>
                <w:szCs w:val="24"/>
              </w:rPr>
              <w:t>F</w:t>
            </w:r>
            <w:r w:rsidRPr="00D9676E">
              <w:rPr>
                <w:rFonts w:cstheme="minorHAnsi"/>
                <w:sz w:val="14"/>
                <w:szCs w:val="14"/>
              </w:rPr>
              <w:t>(</w:t>
            </w:r>
            <w:proofErr w:type="gramEnd"/>
            <w:r w:rsidRPr="00D9676E">
              <w:rPr>
                <w:rFonts w:cstheme="minorHAnsi"/>
                <w:sz w:val="14"/>
                <w:szCs w:val="14"/>
              </w:rPr>
              <w:t>16)</w:t>
            </w:r>
          </w:p>
        </w:tc>
      </w:tr>
      <w:tr w:rsidR="00504E60" w:rsidRPr="00CA1783" w14:paraId="49EC0BB3" w14:textId="77777777" w:rsidTr="00504E60">
        <w:tc>
          <w:tcPr>
            <w:tcW w:w="3119" w:type="dxa"/>
          </w:tcPr>
          <w:p w14:paraId="7E96538B" w14:textId="7473C53E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96380">
              <w:rPr>
                <w:rFonts w:cstheme="minorHAnsi"/>
                <w:sz w:val="24"/>
                <w:szCs w:val="24"/>
              </w:rPr>
              <w:t>3. 2D4</w:t>
            </w:r>
            <w:proofErr w:type="gramStart"/>
            <w:r w:rsidRPr="00996380">
              <w:rPr>
                <w:rFonts w:cstheme="minorHAnsi"/>
                <w:sz w:val="24"/>
                <w:szCs w:val="24"/>
              </w:rPr>
              <w:t>A</w:t>
            </w:r>
            <w:r w:rsidRPr="00996380">
              <w:rPr>
                <w:rFonts w:cstheme="minorHAnsi"/>
                <w:sz w:val="14"/>
                <w:szCs w:val="14"/>
              </w:rPr>
              <w:t>(</w:t>
            </w:r>
            <w:proofErr w:type="gramEnd"/>
            <w:r w:rsidRPr="00996380">
              <w:rPr>
                <w:rFonts w:cstheme="minorHAnsi"/>
                <w:sz w:val="14"/>
                <w:szCs w:val="14"/>
              </w:rPr>
              <w:t>16)</w:t>
            </w:r>
          </w:p>
        </w:tc>
        <w:tc>
          <w:tcPr>
            <w:tcW w:w="3118" w:type="dxa"/>
          </w:tcPr>
          <w:p w14:paraId="681003A4" w14:textId="56530A30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Pr="00CE03A7">
              <w:rPr>
                <w:rFonts w:cstheme="minorHAnsi"/>
                <w:sz w:val="24"/>
                <w:szCs w:val="24"/>
              </w:rPr>
              <w:t>. 105</w:t>
            </w:r>
            <w:r w:rsidRPr="00CE03A7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090" w:type="dxa"/>
          </w:tcPr>
          <w:p w14:paraId="49688611" w14:textId="1DA200B6" w:rsidR="00504E60" w:rsidRPr="00CA1783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r w:rsidRPr="00D9676E">
              <w:rPr>
                <w:rFonts w:cstheme="minorHAnsi"/>
                <w:sz w:val="24"/>
                <w:szCs w:val="24"/>
              </w:rPr>
              <w:t>. BA35</w:t>
            </w:r>
            <w:r w:rsidRPr="00D9676E">
              <w:rPr>
                <w:rFonts w:cstheme="minorHAnsi"/>
                <w:sz w:val="14"/>
                <w:szCs w:val="14"/>
              </w:rPr>
              <w:t>(16)</w:t>
            </w:r>
          </w:p>
        </w:tc>
      </w:tr>
      <w:tr w:rsidR="00504E60" w:rsidRPr="00CA1783" w14:paraId="74A88B13" w14:textId="77777777" w:rsidTr="00504E60">
        <w:tc>
          <w:tcPr>
            <w:tcW w:w="3119" w:type="dxa"/>
          </w:tcPr>
          <w:p w14:paraId="0B18A7B6" w14:textId="20880FB6" w:rsidR="00504E60" w:rsidRPr="00996380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5F4EDC">
              <w:rPr>
                <w:rFonts w:cstheme="minorHAnsi"/>
                <w:sz w:val="24"/>
                <w:szCs w:val="24"/>
              </w:rPr>
              <w:t>. D7</w:t>
            </w:r>
            <w:r w:rsidRPr="005F4EDC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118" w:type="dxa"/>
          </w:tcPr>
          <w:p w14:paraId="4BE69BFA" w14:textId="7ADA9D51" w:rsidR="00504E60" w:rsidRPr="00CE03A7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Pr="008F35DD">
              <w:rPr>
                <w:rFonts w:cstheme="minorHAnsi"/>
                <w:sz w:val="24"/>
                <w:szCs w:val="24"/>
              </w:rPr>
              <w:t>. 5690</w:t>
            </w:r>
            <w:r w:rsidRPr="008F35DD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090" w:type="dxa"/>
          </w:tcPr>
          <w:p w14:paraId="68FAB2C1" w14:textId="5C3E39C0" w:rsidR="00504E60" w:rsidRPr="00D9676E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Pr="0090676F">
              <w:rPr>
                <w:rFonts w:cstheme="minorHAnsi"/>
                <w:sz w:val="24"/>
                <w:szCs w:val="24"/>
              </w:rPr>
              <w:t>. AC4</w:t>
            </w:r>
            <w:r w:rsidRPr="0090676F">
              <w:rPr>
                <w:rFonts w:cstheme="minorHAnsi"/>
                <w:sz w:val="14"/>
                <w:szCs w:val="14"/>
              </w:rPr>
              <w:t>(16)</w:t>
            </w:r>
          </w:p>
        </w:tc>
      </w:tr>
      <w:tr w:rsidR="00504E60" w:rsidRPr="00CA1783" w14:paraId="716A9F6E" w14:textId="77777777" w:rsidTr="00504E60">
        <w:tc>
          <w:tcPr>
            <w:tcW w:w="3119" w:type="dxa"/>
          </w:tcPr>
          <w:p w14:paraId="5AD377F9" w14:textId="19FB2D10" w:rsidR="00504E60" w:rsidRPr="00996380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5F4EDC">
              <w:rPr>
                <w:rFonts w:cstheme="minorHAnsi"/>
                <w:sz w:val="24"/>
                <w:szCs w:val="24"/>
              </w:rPr>
              <w:t>. 1A5</w:t>
            </w:r>
            <w:proofErr w:type="gramStart"/>
            <w:r w:rsidRPr="005F4EDC">
              <w:rPr>
                <w:rFonts w:cstheme="minorHAnsi"/>
                <w:sz w:val="24"/>
                <w:szCs w:val="24"/>
              </w:rPr>
              <w:t>E</w:t>
            </w:r>
            <w:r w:rsidRPr="005F4EDC">
              <w:rPr>
                <w:rFonts w:cstheme="minorHAnsi"/>
                <w:sz w:val="14"/>
                <w:szCs w:val="14"/>
              </w:rPr>
              <w:t>(</w:t>
            </w:r>
            <w:proofErr w:type="gramEnd"/>
            <w:r w:rsidRPr="005F4EDC">
              <w:rPr>
                <w:rFonts w:cstheme="minorHAnsi"/>
                <w:sz w:val="14"/>
                <w:szCs w:val="14"/>
              </w:rPr>
              <w:t>16)</w:t>
            </w:r>
          </w:p>
        </w:tc>
        <w:tc>
          <w:tcPr>
            <w:tcW w:w="3118" w:type="dxa"/>
          </w:tcPr>
          <w:p w14:paraId="7DAE742F" w14:textId="0995E6C1" w:rsidR="00504E60" w:rsidRPr="00CE03A7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8F35DD">
              <w:rPr>
                <w:rFonts w:cstheme="minorHAnsi"/>
                <w:sz w:val="24"/>
                <w:szCs w:val="24"/>
              </w:rPr>
              <w:t>. EF0</w:t>
            </w:r>
            <w:r w:rsidRPr="008F35DD">
              <w:rPr>
                <w:rFonts w:cstheme="minorHAnsi"/>
                <w:sz w:val="14"/>
                <w:szCs w:val="14"/>
              </w:rPr>
              <w:t>(16)</w:t>
            </w:r>
          </w:p>
        </w:tc>
        <w:tc>
          <w:tcPr>
            <w:tcW w:w="3090" w:type="dxa"/>
          </w:tcPr>
          <w:p w14:paraId="28AC3499" w14:textId="58C9737E" w:rsidR="00504E60" w:rsidRPr="00D9676E" w:rsidRDefault="00504E60" w:rsidP="00504E6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Pr="0090676F">
              <w:rPr>
                <w:rFonts w:cstheme="minorHAnsi"/>
                <w:sz w:val="24"/>
                <w:szCs w:val="24"/>
              </w:rPr>
              <w:t>. D6</w:t>
            </w:r>
            <w:proofErr w:type="gramStart"/>
            <w:r w:rsidRPr="0090676F">
              <w:rPr>
                <w:rFonts w:cstheme="minorHAnsi"/>
                <w:sz w:val="24"/>
                <w:szCs w:val="24"/>
              </w:rPr>
              <w:t>F</w:t>
            </w:r>
            <w:r w:rsidRPr="0090676F">
              <w:rPr>
                <w:rFonts w:cstheme="minorHAnsi"/>
                <w:sz w:val="14"/>
                <w:szCs w:val="14"/>
              </w:rPr>
              <w:t>(</w:t>
            </w:r>
            <w:proofErr w:type="gramEnd"/>
            <w:r w:rsidRPr="0090676F">
              <w:rPr>
                <w:rFonts w:cstheme="minorHAnsi"/>
                <w:sz w:val="14"/>
                <w:szCs w:val="14"/>
              </w:rPr>
              <w:t>16)</w:t>
            </w:r>
          </w:p>
        </w:tc>
      </w:tr>
    </w:tbl>
    <w:p w14:paraId="3403CDD2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10FBBBD9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Respostas: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280EA4" w:rsidRPr="00CA1783" w14:paraId="1113CC5E" w14:textId="77777777" w:rsidTr="00A52A6E">
        <w:tc>
          <w:tcPr>
            <w:tcW w:w="3129" w:type="dxa"/>
          </w:tcPr>
          <w:p w14:paraId="24621D0B" w14:textId="57F50233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1. </w:t>
            </w:r>
            <w:r w:rsidR="00A92C55" w:rsidRPr="000F25F1">
              <w:rPr>
                <w:rFonts w:cstheme="minorHAnsi"/>
                <w:sz w:val="24"/>
                <w:szCs w:val="24"/>
              </w:rPr>
              <w:t>1111011</w:t>
            </w:r>
            <w:r w:rsidR="00A92C55" w:rsidRPr="000F25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29" w:type="dxa"/>
          </w:tcPr>
          <w:p w14:paraId="63010516" w14:textId="012C0432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10011001</w:t>
            </w:r>
          </w:p>
        </w:tc>
        <w:tc>
          <w:tcPr>
            <w:tcW w:w="3130" w:type="dxa"/>
          </w:tcPr>
          <w:p w14:paraId="392D11E2" w14:textId="7DD46C2E" w:rsidR="00280EA4" w:rsidRPr="00CA1783" w:rsidRDefault="000F25F1" w:rsidP="000F25F1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111100000100</w:t>
            </w:r>
          </w:p>
        </w:tc>
      </w:tr>
      <w:tr w:rsidR="00280EA4" w:rsidRPr="00CA1783" w14:paraId="433B3D6C" w14:textId="77777777" w:rsidTr="00A52A6E">
        <w:tc>
          <w:tcPr>
            <w:tcW w:w="3129" w:type="dxa"/>
          </w:tcPr>
          <w:p w14:paraId="3F93EDA4" w14:textId="584F67F6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2. </w:t>
            </w:r>
            <w:r w:rsidR="00A92C55" w:rsidRPr="000F25F1">
              <w:rPr>
                <w:rFonts w:cstheme="minorHAnsi"/>
                <w:sz w:val="24"/>
                <w:szCs w:val="24"/>
              </w:rPr>
              <w:t>111000101</w:t>
            </w:r>
            <w:r w:rsidR="00A92C55" w:rsidRPr="000F25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29" w:type="dxa"/>
          </w:tcPr>
          <w:p w14:paraId="29108EF6" w14:textId="7D786AB9" w:rsidR="00280EA4" w:rsidRPr="00CA1783" w:rsidRDefault="00A92C55" w:rsidP="00A92C55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100011101</w:t>
            </w:r>
          </w:p>
        </w:tc>
        <w:tc>
          <w:tcPr>
            <w:tcW w:w="3130" w:type="dxa"/>
          </w:tcPr>
          <w:p w14:paraId="7B4939CC" w14:textId="64493B54" w:rsidR="00280EA4" w:rsidRPr="00CA1783" w:rsidRDefault="000F25F1" w:rsidP="000F25F1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110010001111</w:t>
            </w:r>
          </w:p>
        </w:tc>
      </w:tr>
      <w:tr w:rsidR="00280EA4" w:rsidRPr="00CA1783" w14:paraId="07C7FA82" w14:textId="77777777" w:rsidTr="00A52A6E">
        <w:tc>
          <w:tcPr>
            <w:tcW w:w="3129" w:type="dxa"/>
          </w:tcPr>
          <w:p w14:paraId="52B02AE1" w14:textId="0EE735C7" w:rsidR="00280EA4" w:rsidRPr="00CA1783" w:rsidRDefault="00280EA4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A1783">
              <w:rPr>
                <w:rFonts w:cstheme="minorHAnsi"/>
                <w:sz w:val="24"/>
                <w:szCs w:val="24"/>
              </w:rPr>
              <w:t xml:space="preserve">3. </w:t>
            </w:r>
            <w:r w:rsidR="00A92C55" w:rsidRPr="000F25F1">
              <w:rPr>
                <w:rFonts w:cstheme="minorHAnsi"/>
                <w:sz w:val="24"/>
                <w:szCs w:val="24"/>
              </w:rPr>
              <w:t>10110101001010</w:t>
            </w:r>
            <w:r w:rsidR="00A92C55" w:rsidRPr="000F25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29" w:type="dxa"/>
          </w:tcPr>
          <w:p w14:paraId="4B69E0FD" w14:textId="54A65D35" w:rsidR="00280EA4" w:rsidRPr="00CA1783" w:rsidRDefault="00A92C55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100000101</w:t>
            </w:r>
          </w:p>
        </w:tc>
        <w:tc>
          <w:tcPr>
            <w:tcW w:w="3130" w:type="dxa"/>
          </w:tcPr>
          <w:p w14:paraId="37E92F4A" w14:textId="6A7006DD" w:rsidR="00280EA4" w:rsidRPr="00CA1783" w:rsidRDefault="000F25F1" w:rsidP="000F25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1011101000110101</w:t>
            </w:r>
          </w:p>
        </w:tc>
      </w:tr>
      <w:tr w:rsidR="00280EA4" w:rsidRPr="00CA1783" w14:paraId="01EE3489" w14:textId="77777777" w:rsidTr="00A52A6E">
        <w:tc>
          <w:tcPr>
            <w:tcW w:w="3129" w:type="dxa"/>
          </w:tcPr>
          <w:p w14:paraId="2BDF1DC9" w14:textId="7802E5C9" w:rsidR="00280EA4" w:rsidRPr="0028233F" w:rsidRDefault="0028233F" w:rsidP="002823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8233F">
              <w:rPr>
                <w:rFonts w:cstheme="minorHAnsi"/>
                <w:sz w:val="24"/>
                <w:szCs w:val="24"/>
              </w:rPr>
              <w:t xml:space="preserve">4. </w:t>
            </w:r>
            <w:r w:rsidR="00A92C55" w:rsidRPr="000F25F1">
              <w:rPr>
                <w:rFonts w:cstheme="minorHAnsi"/>
                <w:sz w:val="24"/>
                <w:szCs w:val="24"/>
              </w:rPr>
              <w:t>11010111</w:t>
            </w:r>
            <w:r w:rsidR="00A92C55" w:rsidRPr="000F25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29" w:type="dxa"/>
          </w:tcPr>
          <w:p w14:paraId="29866264" w14:textId="407B6E5A" w:rsidR="00280EA4" w:rsidRPr="00CA1783" w:rsidRDefault="000F25F1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101011010010000</w:t>
            </w:r>
          </w:p>
        </w:tc>
        <w:tc>
          <w:tcPr>
            <w:tcW w:w="3130" w:type="dxa"/>
          </w:tcPr>
          <w:p w14:paraId="23795CEA" w14:textId="708FBAF7" w:rsidR="00280EA4" w:rsidRPr="00CA1783" w:rsidRDefault="000F25F1" w:rsidP="000F25F1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101011000100</w:t>
            </w:r>
          </w:p>
        </w:tc>
      </w:tr>
      <w:tr w:rsidR="00280EA4" w:rsidRPr="00CA1783" w14:paraId="65A12BB4" w14:textId="77777777" w:rsidTr="00A52A6E">
        <w:tc>
          <w:tcPr>
            <w:tcW w:w="3129" w:type="dxa"/>
          </w:tcPr>
          <w:p w14:paraId="602BAE27" w14:textId="3570CDA0" w:rsidR="00280EA4" w:rsidRPr="0028233F" w:rsidRDefault="0028233F" w:rsidP="002823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28233F">
              <w:rPr>
                <w:rFonts w:cstheme="minorHAnsi"/>
                <w:sz w:val="24"/>
                <w:szCs w:val="24"/>
              </w:rPr>
              <w:t xml:space="preserve">. </w:t>
            </w:r>
            <w:r w:rsidR="00A92C55" w:rsidRPr="000F25F1">
              <w:rPr>
                <w:rFonts w:cstheme="minorHAnsi"/>
                <w:sz w:val="24"/>
                <w:szCs w:val="24"/>
              </w:rPr>
              <w:t>1101001011110</w:t>
            </w:r>
            <w:r w:rsidR="00A92C55" w:rsidRPr="000F25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29" w:type="dxa"/>
          </w:tcPr>
          <w:p w14:paraId="06C50130" w14:textId="41C6AA72" w:rsidR="00280EA4" w:rsidRPr="00CA1783" w:rsidRDefault="000F25F1" w:rsidP="00A52A6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111011110000</w:t>
            </w:r>
          </w:p>
        </w:tc>
        <w:tc>
          <w:tcPr>
            <w:tcW w:w="3130" w:type="dxa"/>
          </w:tcPr>
          <w:p w14:paraId="4ECB3AF2" w14:textId="2675FA7D" w:rsidR="00280EA4" w:rsidRPr="00CA1783" w:rsidRDefault="000F25F1" w:rsidP="000F25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0F25F1">
              <w:rPr>
                <w:rFonts w:cstheme="minorHAnsi"/>
                <w:sz w:val="24"/>
                <w:szCs w:val="24"/>
              </w:rPr>
              <w:t>110101101111</w:t>
            </w:r>
          </w:p>
        </w:tc>
      </w:tr>
    </w:tbl>
    <w:p w14:paraId="1DE211CA" w14:textId="77777777" w:rsidR="00280EA4" w:rsidRPr="00A056EC" w:rsidRDefault="00280EA4" w:rsidP="00280EA4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14"/>
          <w:szCs w:val="14"/>
        </w:rPr>
      </w:pPr>
    </w:p>
    <w:p w14:paraId="7F899D7A" w14:textId="77777777" w:rsidR="00504E60" w:rsidRDefault="00504E60" w:rsidP="00504E60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14:paraId="42C4453A" w14:textId="77777777" w:rsidR="00280EA4" w:rsidRDefault="00280E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DB24B82" w14:textId="5FC2219E" w:rsidR="007F3139" w:rsidRPr="00717CBE" w:rsidRDefault="007F3139" w:rsidP="007F313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 xml:space="preserve">Construa uma tabela de conversão </w:t>
      </w:r>
      <w:r w:rsidR="00280EA4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(em planilha eletrônica) 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das representações numéricas das bases DECIMAL, OCTAL, HEXADECIMAL e BINÁRIO, apresentando os resultados dos valores até 999</w:t>
      </w:r>
      <w:r w:rsidRPr="00717CBE"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(10)</w:t>
      </w:r>
      <w:r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  <w:t>.</w:t>
      </w:r>
    </w:p>
    <w:p w14:paraId="4C07A167" w14:textId="77777777" w:rsidR="007F3139" w:rsidRDefault="007F3139" w:rsidP="007F313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vertAlign w:val="subscript"/>
          <w:lang w:eastAsia="en-US"/>
        </w:rPr>
      </w:pPr>
    </w:p>
    <w:tbl>
      <w:tblPr>
        <w:tblStyle w:val="TabeladeGrade5Escura-nfase3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959"/>
        <w:gridCol w:w="1912"/>
        <w:gridCol w:w="2058"/>
        <w:gridCol w:w="1948"/>
      </w:tblGrid>
      <w:tr w:rsidR="007F3139" w14:paraId="4E20E966" w14:textId="77777777" w:rsidTr="00225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BC7CAD4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Símbolo</w:t>
            </w:r>
          </w:p>
        </w:tc>
        <w:tc>
          <w:tcPr>
            <w:tcW w:w="1959" w:type="dxa"/>
          </w:tcPr>
          <w:p w14:paraId="1ABCFBC3" w14:textId="77777777" w:rsidR="007F3139" w:rsidRDefault="007F3139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DECIMAL</w:t>
            </w:r>
          </w:p>
        </w:tc>
        <w:tc>
          <w:tcPr>
            <w:tcW w:w="1912" w:type="dxa"/>
          </w:tcPr>
          <w:p w14:paraId="5F132C06" w14:textId="77777777" w:rsidR="007F3139" w:rsidRDefault="007F3139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OCTAL</w:t>
            </w:r>
          </w:p>
        </w:tc>
        <w:tc>
          <w:tcPr>
            <w:tcW w:w="2058" w:type="dxa"/>
          </w:tcPr>
          <w:p w14:paraId="7D8CC741" w14:textId="77777777" w:rsidR="007F3139" w:rsidRDefault="007F3139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HEXADECIMAL</w:t>
            </w:r>
          </w:p>
        </w:tc>
        <w:tc>
          <w:tcPr>
            <w:tcW w:w="1948" w:type="dxa"/>
          </w:tcPr>
          <w:p w14:paraId="1CC50A18" w14:textId="77777777" w:rsidR="007F3139" w:rsidRDefault="007F3139" w:rsidP="00225317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BINARIO</w:t>
            </w:r>
          </w:p>
        </w:tc>
      </w:tr>
      <w:tr w:rsidR="007F3139" w14:paraId="615FC11D" w14:textId="77777777" w:rsidTr="00225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FA6CE1C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1.º</w:t>
            </w:r>
          </w:p>
        </w:tc>
        <w:tc>
          <w:tcPr>
            <w:tcW w:w="1959" w:type="dxa"/>
          </w:tcPr>
          <w:p w14:paraId="1D3E0322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912" w:type="dxa"/>
          </w:tcPr>
          <w:p w14:paraId="6F0AE599" w14:textId="77777777" w:rsidR="007F3139" w:rsidRDefault="007F3139" w:rsidP="00225317">
            <w:pPr>
              <w:pStyle w:val="NormalWeb"/>
              <w:tabs>
                <w:tab w:val="center" w:pos="848"/>
              </w:tabs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058" w:type="dxa"/>
          </w:tcPr>
          <w:p w14:paraId="10170BE8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948" w:type="dxa"/>
          </w:tcPr>
          <w:p w14:paraId="5F30775B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0000</w:t>
            </w:r>
          </w:p>
        </w:tc>
      </w:tr>
      <w:tr w:rsidR="007F3139" w14:paraId="6912F072" w14:textId="77777777" w:rsidTr="00225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31805452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2.º</w:t>
            </w:r>
          </w:p>
        </w:tc>
        <w:tc>
          <w:tcPr>
            <w:tcW w:w="1959" w:type="dxa"/>
          </w:tcPr>
          <w:p w14:paraId="232F9F03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912" w:type="dxa"/>
          </w:tcPr>
          <w:p w14:paraId="74F40C08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058" w:type="dxa"/>
          </w:tcPr>
          <w:p w14:paraId="517E75DB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948" w:type="dxa"/>
          </w:tcPr>
          <w:p w14:paraId="7B7C4293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0001</w:t>
            </w:r>
          </w:p>
        </w:tc>
      </w:tr>
      <w:tr w:rsidR="007F3139" w14:paraId="1F062CB8" w14:textId="77777777" w:rsidTr="00225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69F26C0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3.º</w:t>
            </w:r>
          </w:p>
        </w:tc>
        <w:tc>
          <w:tcPr>
            <w:tcW w:w="1959" w:type="dxa"/>
          </w:tcPr>
          <w:p w14:paraId="729E455A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912" w:type="dxa"/>
          </w:tcPr>
          <w:p w14:paraId="3CD770FA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058" w:type="dxa"/>
          </w:tcPr>
          <w:p w14:paraId="3015F439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948" w:type="dxa"/>
          </w:tcPr>
          <w:p w14:paraId="5546FA89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0010</w:t>
            </w:r>
          </w:p>
        </w:tc>
      </w:tr>
      <w:tr w:rsidR="007F3139" w14:paraId="21F6A438" w14:textId="77777777" w:rsidTr="00225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4AEE453E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...</w:t>
            </w:r>
          </w:p>
        </w:tc>
        <w:tc>
          <w:tcPr>
            <w:tcW w:w="1959" w:type="dxa"/>
          </w:tcPr>
          <w:p w14:paraId="31E3306B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1912" w:type="dxa"/>
          </w:tcPr>
          <w:p w14:paraId="73C54AFD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2058" w:type="dxa"/>
          </w:tcPr>
          <w:p w14:paraId="72DACF1B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1948" w:type="dxa"/>
          </w:tcPr>
          <w:p w14:paraId="4F48411C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  <w:tr w:rsidR="007F3139" w14:paraId="539AEFA7" w14:textId="77777777" w:rsidTr="00225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0E06B20B" w14:textId="77777777" w:rsidR="007F3139" w:rsidRPr="00BC4163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HAnsi"/>
                <w:sz w:val="30"/>
                <w:szCs w:val="3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1.000</w:t>
            </w:r>
            <w:r>
              <w:rPr>
                <w:rFonts w:asciiTheme="minorHAnsi" w:eastAsiaTheme="minorHAnsi" w:hAnsiTheme="minorHAnsi" w:cstheme="minorHAnsi"/>
                <w:sz w:val="30"/>
                <w:szCs w:val="30"/>
                <w:lang w:eastAsia="en-US"/>
              </w:rPr>
              <w:t>º</w:t>
            </w:r>
          </w:p>
        </w:tc>
        <w:tc>
          <w:tcPr>
            <w:tcW w:w="1959" w:type="dxa"/>
          </w:tcPr>
          <w:p w14:paraId="31E8FE3A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  <w:t>999</w:t>
            </w:r>
          </w:p>
        </w:tc>
        <w:tc>
          <w:tcPr>
            <w:tcW w:w="1912" w:type="dxa"/>
          </w:tcPr>
          <w:p w14:paraId="526DD3AE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2058" w:type="dxa"/>
          </w:tcPr>
          <w:p w14:paraId="5A5EA788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  <w:tc>
          <w:tcPr>
            <w:tcW w:w="1948" w:type="dxa"/>
          </w:tcPr>
          <w:p w14:paraId="7C4DE6C4" w14:textId="77777777" w:rsidR="007F3139" w:rsidRDefault="007F3139" w:rsidP="00225317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 w:val="28"/>
                <w:szCs w:val="28"/>
                <w:lang w:eastAsia="en-US"/>
              </w:rPr>
            </w:pPr>
          </w:p>
        </w:tc>
      </w:tr>
    </w:tbl>
    <w:p w14:paraId="79E8BCA5" w14:textId="77777777" w:rsidR="007F3139" w:rsidRDefault="007F3139" w:rsidP="007F313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AB238F9" w14:textId="2E56EFB3" w:rsidR="00F501A9" w:rsidRDefault="00F501A9" w:rsidP="00AC39F0">
      <w:pPr>
        <w:rPr>
          <w:rFonts w:cstheme="minorHAnsi"/>
          <w:b/>
          <w:bCs/>
          <w:caps/>
          <w:sz w:val="38"/>
          <w:szCs w:val="38"/>
        </w:rPr>
      </w:pPr>
      <w:r w:rsidRPr="00F501A9">
        <w:rPr>
          <w:rFonts w:cstheme="minorHAnsi"/>
          <w:b/>
          <w:bCs/>
          <w:caps/>
          <w:sz w:val="38"/>
          <w:szCs w:val="38"/>
        </w:rPr>
        <w:t>REFERÊNCIAS</w:t>
      </w:r>
    </w:p>
    <w:p w14:paraId="62C34536" w14:textId="48B7BC78" w:rsidR="00B6746B" w:rsidRDefault="00710585" w:rsidP="00212E54">
      <w:pPr>
        <w:pStyle w:val="PargrafodaLista"/>
        <w:numPr>
          <w:ilvl w:val="0"/>
          <w:numId w:val="24"/>
        </w:numPr>
      </w:pPr>
      <w:hyperlink r:id="rId17" w:history="1">
        <w:r w:rsidR="00212E54" w:rsidRPr="00976FB6">
          <w:rPr>
            <w:rStyle w:val="Hyperlink"/>
          </w:rPr>
          <w:t>https://dicasdeprogramacao.com.br/</w:t>
        </w:r>
      </w:hyperlink>
      <w:r w:rsidR="00212E54">
        <w:t xml:space="preserve"> </w:t>
      </w:r>
    </w:p>
    <w:p w14:paraId="4BC630F1" w14:textId="30E4320C" w:rsidR="00212E54" w:rsidRDefault="00212E54" w:rsidP="00212E54">
      <w:pPr>
        <w:pStyle w:val="PargrafodaLista"/>
        <w:numPr>
          <w:ilvl w:val="0"/>
          <w:numId w:val="24"/>
        </w:numPr>
      </w:pPr>
      <w:proofErr w:type="gramStart"/>
      <w:r>
        <w:t>Youtube :</w:t>
      </w:r>
      <w:proofErr w:type="gramEnd"/>
      <w:r>
        <w:t>: “Sistemas Numéricos Computacionais”</w:t>
      </w:r>
    </w:p>
    <w:p w14:paraId="24979C68" w14:textId="2FECB830" w:rsidR="00C7185B" w:rsidRPr="00C7185B" w:rsidRDefault="00C7185B" w:rsidP="00C7185B">
      <w:pPr>
        <w:pStyle w:val="PargrafodaLista"/>
        <w:numPr>
          <w:ilvl w:val="0"/>
          <w:numId w:val="24"/>
        </w:numPr>
        <w:rPr>
          <w:color w:val="202124"/>
          <w:shd w:val="clear" w:color="auto" w:fill="FFFFFF"/>
        </w:rPr>
      </w:pPr>
      <w:r w:rsidRPr="00C7185B">
        <w:rPr>
          <w:color w:val="202124"/>
          <w:shd w:val="clear" w:color="auto" w:fill="FFFFFF"/>
        </w:rPr>
        <w:t>TORRES, G. Redes de Computadores: Versão revisada e atualizada. 2.ª Edição. Rio de Janeiro: Clube do Hardware, 16/09/2021.</w:t>
      </w:r>
    </w:p>
    <w:p w14:paraId="3D60B6F3" w14:textId="77777777" w:rsidR="00212E54" w:rsidRPr="00B6746B" w:rsidRDefault="00212E54" w:rsidP="00C7185B">
      <w:pPr>
        <w:pStyle w:val="PargrafodaLista"/>
      </w:pPr>
    </w:p>
    <w:sectPr w:rsidR="00212E54" w:rsidRPr="00B6746B" w:rsidSect="00983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2DA"/>
    <w:multiLevelType w:val="multilevel"/>
    <w:tmpl w:val="B07653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70C64EF"/>
    <w:multiLevelType w:val="multilevel"/>
    <w:tmpl w:val="E8B2B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0C25"/>
    <w:multiLevelType w:val="hybridMultilevel"/>
    <w:tmpl w:val="B28074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7296"/>
    <w:multiLevelType w:val="hybridMultilevel"/>
    <w:tmpl w:val="4A34078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03B46"/>
    <w:multiLevelType w:val="hybridMultilevel"/>
    <w:tmpl w:val="54B04416"/>
    <w:lvl w:ilvl="0" w:tplc="81B692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786"/>
    <w:multiLevelType w:val="multilevel"/>
    <w:tmpl w:val="689A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74097"/>
    <w:multiLevelType w:val="multilevel"/>
    <w:tmpl w:val="5244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E2D6E"/>
    <w:multiLevelType w:val="hybridMultilevel"/>
    <w:tmpl w:val="48B83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06F35"/>
    <w:multiLevelType w:val="hybridMultilevel"/>
    <w:tmpl w:val="B0F63C1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52481F"/>
    <w:multiLevelType w:val="hybridMultilevel"/>
    <w:tmpl w:val="48B83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40FC9"/>
    <w:multiLevelType w:val="multilevel"/>
    <w:tmpl w:val="7F52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C327B"/>
    <w:multiLevelType w:val="hybridMultilevel"/>
    <w:tmpl w:val="48B83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546DE"/>
    <w:multiLevelType w:val="hybridMultilevel"/>
    <w:tmpl w:val="D7741FB8"/>
    <w:lvl w:ilvl="0" w:tplc="0416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 w15:restartNumberingAfterBreak="0">
    <w:nsid w:val="4AA01756"/>
    <w:multiLevelType w:val="hybridMultilevel"/>
    <w:tmpl w:val="48B83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73768"/>
    <w:multiLevelType w:val="hybridMultilevel"/>
    <w:tmpl w:val="48B83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C56D1"/>
    <w:multiLevelType w:val="hybridMultilevel"/>
    <w:tmpl w:val="48B83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14C44"/>
    <w:multiLevelType w:val="hybridMultilevel"/>
    <w:tmpl w:val="2A7AF7DA"/>
    <w:lvl w:ilvl="0" w:tplc="43685C38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C4C01"/>
    <w:multiLevelType w:val="multilevel"/>
    <w:tmpl w:val="0446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E6AFC"/>
    <w:multiLevelType w:val="multilevel"/>
    <w:tmpl w:val="09B6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384C74"/>
    <w:multiLevelType w:val="hybridMultilevel"/>
    <w:tmpl w:val="48B83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3639D"/>
    <w:multiLevelType w:val="multilevel"/>
    <w:tmpl w:val="80F4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C4099"/>
    <w:multiLevelType w:val="hybridMultilevel"/>
    <w:tmpl w:val="48B83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76B7F"/>
    <w:multiLevelType w:val="hybridMultilevel"/>
    <w:tmpl w:val="D722D0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00768"/>
    <w:multiLevelType w:val="hybridMultilevel"/>
    <w:tmpl w:val="5C92D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431AD"/>
    <w:multiLevelType w:val="hybridMultilevel"/>
    <w:tmpl w:val="48B83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6174"/>
    <w:multiLevelType w:val="multilevel"/>
    <w:tmpl w:val="B8E8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59459A"/>
    <w:multiLevelType w:val="multilevel"/>
    <w:tmpl w:val="BDBA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3"/>
  </w:num>
  <w:num w:numId="3">
    <w:abstractNumId w:val="16"/>
  </w:num>
  <w:num w:numId="4">
    <w:abstractNumId w:val="26"/>
  </w:num>
  <w:num w:numId="5">
    <w:abstractNumId w:val="13"/>
  </w:num>
  <w:num w:numId="6">
    <w:abstractNumId w:val="20"/>
  </w:num>
  <w:num w:numId="7">
    <w:abstractNumId w:val="9"/>
  </w:num>
  <w:num w:numId="8">
    <w:abstractNumId w:val="25"/>
  </w:num>
  <w:num w:numId="9">
    <w:abstractNumId w:val="7"/>
  </w:num>
  <w:num w:numId="10">
    <w:abstractNumId w:val="10"/>
  </w:num>
  <w:num w:numId="11">
    <w:abstractNumId w:val="14"/>
  </w:num>
  <w:num w:numId="12">
    <w:abstractNumId w:val="17"/>
  </w:num>
  <w:num w:numId="13">
    <w:abstractNumId w:val="24"/>
  </w:num>
  <w:num w:numId="14">
    <w:abstractNumId w:val="18"/>
  </w:num>
  <w:num w:numId="15">
    <w:abstractNumId w:val="5"/>
  </w:num>
  <w:num w:numId="16">
    <w:abstractNumId w:val="11"/>
  </w:num>
  <w:num w:numId="17">
    <w:abstractNumId w:val="6"/>
  </w:num>
  <w:num w:numId="18">
    <w:abstractNumId w:val="21"/>
  </w:num>
  <w:num w:numId="19">
    <w:abstractNumId w:val="15"/>
  </w:num>
  <w:num w:numId="20">
    <w:abstractNumId w:val="0"/>
  </w:num>
  <w:num w:numId="21">
    <w:abstractNumId w:val="4"/>
  </w:num>
  <w:num w:numId="22">
    <w:abstractNumId w:val="19"/>
  </w:num>
  <w:num w:numId="23">
    <w:abstractNumId w:val="22"/>
  </w:num>
  <w:num w:numId="24">
    <w:abstractNumId w:val="2"/>
  </w:num>
  <w:num w:numId="25">
    <w:abstractNumId w:val="12"/>
  </w:num>
  <w:num w:numId="26">
    <w:abstractNumId w:val="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E6"/>
    <w:rsid w:val="00002867"/>
    <w:rsid w:val="0002438A"/>
    <w:rsid w:val="00024DF5"/>
    <w:rsid w:val="00030BBB"/>
    <w:rsid w:val="000559C6"/>
    <w:rsid w:val="000863AB"/>
    <w:rsid w:val="000F25F1"/>
    <w:rsid w:val="001102C7"/>
    <w:rsid w:val="0011271B"/>
    <w:rsid w:val="0011354C"/>
    <w:rsid w:val="00121F89"/>
    <w:rsid w:val="00130B55"/>
    <w:rsid w:val="00137B7D"/>
    <w:rsid w:val="00146739"/>
    <w:rsid w:val="001471FA"/>
    <w:rsid w:val="0016068A"/>
    <w:rsid w:val="00176637"/>
    <w:rsid w:val="001A5E5E"/>
    <w:rsid w:val="001A5E6D"/>
    <w:rsid w:val="001A6C40"/>
    <w:rsid w:val="001C275A"/>
    <w:rsid w:val="001C3E51"/>
    <w:rsid w:val="001C506C"/>
    <w:rsid w:val="001F5163"/>
    <w:rsid w:val="00202A96"/>
    <w:rsid w:val="0021047D"/>
    <w:rsid w:val="00212B23"/>
    <w:rsid w:val="00212E54"/>
    <w:rsid w:val="0021402C"/>
    <w:rsid w:val="0022107C"/>
    <w:rsid w:val="00225317"/>
    <w:rsid w:val="00231391"/>
    <w:rsid w:val="00256B52"/>
    <w:rsid w:val="002764B3"/>
    <w:rsid w:val="00280EA4"/>
    <w:rsid w:val="0028233F"/>
    <w:rsid w:val="00290CE9"/>
    <w:rsid w:val="002A4B8B"/>
    <w:rsid w:val="002C7378"/>
    <w:rsid w:val="002F416A"/>
    <w:rsid w:val="0030629B"/>
    <w:rsid w:val="00315290"/>
    <w:rsid w:val="00337117"/>
    <w:rsid w:val="00354616"/>
    <w:rsid w:val="00375BAA"/>
    <w:rsid w:val="003A76DA"/>
    <w:rsid w:val="003B1092"/>
    <w:rsid w:val="003D7779"/>
    <w:rsid w:val="003E11B0"/>
    <w:rsid w:val="0040164B"/>
    <w:rsid w:val="004030FC"/>
    <w:rsid w:val="00420F7D"/>
    <w:rsid w:val="00423230"/>
    <w:rsid w:val="004363D1"/>
    <w:rsid w:val="0047468F"/>
    <w:rsid w:val="00482ABD"/>
    <w:rsid w:val="00494D04"/>
    <w:rsid w:val="004C3DCF"/>
    <w:rsid w:val="004C4E23"/>
    <w:rsid w:val="004C5653"/>
    <w:rsid w:val="004D182A"/>
    <w:rsid w:val="004E1C3D"/>
    <w:rsid w:val="00504E60"/>
    <w:rsid w:val="00506663"/>
    <w:rsid w:val="00516173"/>
    <w:rsid w:val="00522BE9"/>
    <w:rsid w:val="005446EC"/>
    <w:rsid w:val="005478E1"/>
    <w:rsid w:val="00561EAD"/>
    <w:rsid w:val="0059123E"/>
    <w:rsid w:val="005A7256"/>
    <w:rsid w:val="005B1A22"/>
    <w:rsid w:val="0060374F"/>
    <w:rsid w:val="006130B4"/>
    <w:rsid w:val="006277E6"/>
    <w:rsid w:val="0063557D"/>
    <w:rsid w:val="00652A16"/>
    <w:rsid w:val="00672FD6"/>
    <w:rsid w:val="0069392D"/>
    <w:rsid w:val="006A21E8"/>
    <w:rsid w:val="006A38E1"/>
    <w:rsid w:val="006A7185"/>
    <w:rsid w:val="006C6E66"/>
    <w:rsid w:val="006E3839"/>
    <w:rsid w:val="00710585"/>
    <w:rsid w:val="00717CBE"/>
    <w:rsid w:val="007207CC"/>
    <w:rsid w:val="00743D1C"/>
    <w:rsid w:val="00746722"/>
    <w:rsid w:val="00752C92"/>
    <w:rsid w:val="007C58BE"/>
    <w:rsid w:val="007F3139"/>
    <w:rsid w:val="008222D4"/>
    <w:rsid w:val="008229E6"/>
    <w:rsid w:val="008274B2"/>
    <w:rsid w:val="00830ABA"/>
    <w:rsid w:val="0083307D"/>
    <w:rsid w:val="008557B7"/>
    <w:rsid w:val="00857A46"/>
    <w:rsid w:val="00871CF9"/>
    <w:rsid w:val="008A52F8"/>
    <w:rsid w:val="008B3F50"/>
    <w:rsid w:val="008C19F7"/>
    <w:rsid w:val="008C40B0"/>
    <w:rsid w:val="008E2173"/>
    <w:rsid w:val="008F616D"/>
    <w:rsid w:val="00920EDD"/>
    <w:rsid w:val="00923F2E"/>
    <w:rsid w:val="0094748F"/>
    <w:rsid w:val="009509C5"/>
    <w:rsid w:val="00983B3F"/>
    <w:rsid w:val="009A7AE9"/>
    <w:rsid w:val="009B580F"/>
    <w:rsid w:val="009C36D7"/>
    <w:rsid w:val="009C73A3"/>
    <w:rsid w:val="009E344E"/>
    <w:rsid w:val="00A056EC"/>
    <w:rsid w:val="00A12A0B"/>
    <w:rsid w:val="00A15F1F"/>
    <w:rsid w:val="00A23E40"/>
    <w:rsid w:val="00A24446"/>
    <w:rsid w:val="00A259B1"/>
    <w:rsid w:val="00A31277"/>
    <w:rsid w:val="00A3468D"/>
    <w:rsid w:val="00A40E14"/>
    <w:rsid w:val="00A45ABF"/>
    <w:rsid w:val="00A46B27"/>
    <w:rsid w:val="00A52A6E"/>
    <w:rsid w:val="00A61A64"/>
    <w:rsid w:val="00A61DA6"/>
    <w:rsid w:val="00A70449"/>
    <w:rsid w:val="00A7285D"/>
    <w:rsid w:val="00A830C0"/>
    <w:rsid w:val="00A90BAD"/>
    <w:rsid w:val="00A92C55"/>
    <w:rsid w:val="00AA0299"/>
    <w:rsid w:val="00AB78B3"/>
    <w:rsid w:val="00AB79D3"/>
    <w:rsid w:val="00AC39F0"/>
    <w:rsid w:val="00AD286B"/>
    <w:rsid w:val="00AE1BC6"/>
    <w:rsid w:val="00B00734"/>
    <w:rsid w:val="00B010A6"/>
    <w:rsid w:val="00B06F9C"/>
    <w:rsid w:val="00B13DE6"/>
    <w:rsid w:val="00B43D83"/>
    <w:rsid w:val="00B50305"/>
    <w:rsid w:val="00B6746B"/>
    <w:rsid w:val="00B8238B"/>
    <w:rsid w:val="00B936D9"/>
    <w:rsid w:val="00BC4163"/>
    <w:rsid w:val="00BE795B"/>
    <w:rsid w:val="00C023C4"/>
    <w:rsid w:val="00C05923"/>
    <w:rsid w:val="00C204E5"/>
    <w:rsid w:val="00C347C8"/>
    <w:rsid w:val="00C5603B"/>
    <w:rsid w:val="00C57C5B"/>
    <w:rsid w:val="00C7185B"/>
    <w:rsid w:val="00C802ED"/>
    <w:rsid w:val="00C951A0"/>
    <w:rsid w:val="00CA1783"/>
    <w:rsid w:val="00D4287D"/>
    <w:rsid w:val="00D84ECB"/>
    <w:rsid w:val="00D96A6A"/>
    <w:rsid w:val="00DA39E3"/>
    <w:rsid w:val="00DE2045"/>
    <w:rsid w:val="00DE628F"/>
    <w:rsid w:val="00E045EC"/>
    <w:rsid w:val="00E152A2"/>
    <w:rsid w:val="00E15D5B"/>
    <w:rsid w:val="00E403DA"/>
    <w:rsid w:val="00E413AD"/>
    <w:rsid w:val="00E93C77"/>
    <w:rsid w:val="00EB6183"/>
    <w:rsid w:val="00EC0FD0"/>
    <w:rsid w:val="00ED5E98"/>
    <w:rsid w:val="00ED7AFF"/>
    <w:rsid w:val="00EE50B3"/>
    <w:rsid w:val="00F0069B"/>
    <w:rsid w:val="00F04DC6"/>
    <w:rsid w:val="00F501A9"/>
    <w:rsid w:val="00F5528B"/>
    <w:rsid w:val="00F6704E"/>
    <w:rsid w:val="00F748E2"/>
    <w:rsid w:val="00FA3113"/>
    <w:rsid w:val="00FE577F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5DBF"/>
  <w15:chartTrackingRefBased/>
  <w15:docId w15:val="{9714DB14-0E51-4F0F-A2C6-0E99E43D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4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2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5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2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287D"/>
    <w:rPr>
      <w:b/>
      <w:bCs/>
    </w:rPr>
  </w:style>
  <w:style w:type="table" w:styleId="Tabelacomgrade">
    <w:name w:val="Table Grid"/>
    <w:basedOn w:val="Tabelanormal"/>
    <w:uiPriority w:val="39"/>
    <w:rsid w:val="00D4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1047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1047D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212B2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52A1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E1C3D"/>
    <w:rPr>
      <w:color w:val="605E5C"/>
      <w:shd w:val="clear" w:color="auto" w:fill="E1DFDD"/>
    </w:rPr>
  </w:style>
  <w:style w:type="table" w:styleId="TabelaSimples3">
    <w:name w:val="Plain Table 3"/>
    <w:basedOn w:val="Tabelanormal"/>
    <w:uiPriority w:val="43"/>
    <w:rsid w:val="00672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672F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C3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9F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9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AC39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470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208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349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310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6933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397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6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267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484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059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603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2144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993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99148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362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267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887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669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586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732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868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937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052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828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1807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868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451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764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158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5041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28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pLre_3yOrQ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Vctnbk0RWVY" TargetMode="External"/><Relationship Id="rId17" Type="http://schemas.openxmlformats.org/officeDocument/2006/relationships/hyperlink" Target="https://dicasdeprogramacao.com.br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ma0LQeKb8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hyperlink" Target="https://youtu.be/VcNSBwQjVnQ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youtu.be/q3xLvOsqhpo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A9EF4910A407429A9A782081A84FEC" ma:contentTypeVersion="3" ma:contentTypeDescription="Crie um novo documento." ma:contentTypeScope="" ma:versionID="d9473e4a4a1afa4321639a344efbd977">
  <xsd:schema xmlns:xsd="http://www.w3.org/2001/XMLSchema" xmlns:xs="http://www.w3.org/2001/XMLSchema" xmlns:p="http://schemas.microsoft.com/office/2006/metadata/properties" xmlns:ns2="de7e88f0-7687-4ab1-9109-3a5a82b9318c" targetNamespace="http://schemas.microsoft.com/office/2006/metadata/properties" ma:root="true" ma:fieldsID="6c9beb59a91409641033cef2ff9cd22d" ns2:_="">
    <xsd:import namespace="de7e88f0-7687-4ab1-9109-3a5a82b93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e88f0-7687-4ab1-9109-3a5a82b93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7e88f0-7687-4ab1-9109-3a5a82b931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BBF90-9CCA-44E7-A990-B9DED5931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e88f0-7687-4ab1-9109-3a5a82b93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BB4308-457C-498F-A36B-C088CEBA019F}">
  <ds:schemaRefs>
    <ds:schemaRef ds:uri="http://schemas.microsoft.com/office/2006/metadata/properties"/>
    <ds:schemaRef ds:uri="http://schemas.microsoft.com/office/infopath/2007/PartnerControls"/>
    <ds:schemaRef ds:uri="de7e88f0-7687-4ab1-9109-3a5a82b9318c"/>
  </ds:schemaRefs>
</ds:datastoreItem>
</file>

<file path=customXml/itemProps3.xml><?xml version="1.0" encoding="utf-8"?>
<ds:datastoreItem xmlns:ds="http://schemas.openxmlformats.org/officeDocument/2006/customXml" ds:itemID="{8C703A93-9DD9-4DA5-BC6F-0A762F5E64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93A0B8-D6AC-4EF4-A9E8-FCADA883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2505</Words>
  <Characters>13532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M Cunha</dc:creator>
  <cp:keywords/>
  <dc:description/>
  <cp:lastModifiedBy>MATHEUS HENRIQUE COMINO DA SILVA</cp:lastModifiedBy>
  <cp:revision>7</cp:revision>
  <cp:lastPrinted>2022-05-02T11:18:00Z</cp:lastPrinted>
  <dcterms:created xsi:type="dcterms:W3CDTF">2022-05-02T13:56:00Z</dcterms:created>
  <dcterms:modified xsi:type="dcterms:W3CDTF">2022-05-04T11:16:00Z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0x01010081A9EF4910A407429A9A782081A84FEC</vt:lpwstr>
  </property>
</Properties>
</file>